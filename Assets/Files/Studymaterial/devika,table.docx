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486E" w14:textId="1A2346ED" w:rsidR="000D41C3" w:rsidRPr="000D41C3" w:rsidRDefault="000D41C3" w:rsidP="002D623E">
      <w:pPr>
        <w:pStyle w:val="Header"/>
        <w:rPr>
          <w:sz w:val="44"/>
          <w:szCs w:val="44"/>
          <w:u w:val="single"/>
        </w:rPr>
      </w:pPr>
      <w:r w:rsidRPr="000D41C3">
        <w:rPr>
          <w:sz w:val="44"/>
          <w:szCs w:val="44"/>
          <w:u w:val="single"/>
        </w:rPr>
        <w:t>ADMIN</w:t>
      </w:r>
    </w:p>
    <w:p w14:paraId="3378E0E1" w14:textId="77777777" w:rsidR="009256E6" w:rsidRDefault="009256E6" w:rsidP="002D623E">
      <w:pPr>
        <w:pStyle w:val="Header"/>
        <w:rPr>
          <w:sz w:val="36"/>
          <w:szCs w:val="36"/>
          <w:u w:val="single"/>
        </w:rPr>
      </w:pPr>
    </w:p>
    <w:p w14:paraId="2FA18146" w14:textId="1E86C679" w:rsidR="002D623E" w:rsidRDefault="002D623E" w:rsidP="002D623E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_</w:t>
      </w:r>
      <w:r>
        <w:rPr>
          <w:sz w:val="36"/>
          <w:szCs w:val="36"/>
        </w:rPr>
        <w:t>1</w:t>
      </w:r>
    </w:p>
    <w:p w14:paraId="61E925A8" w14:textId="77777777" w:rsidR="002D623E" w:rsidRDefault="002D623E" w:rsidP="002D623E">
      <w:pPr>
        <w:pStyle w:val="Header"/>
        <w:rPr>
          <w:sz w:val="36"/>
          <w:szCs w:val="36"/>
        </w:rPr>
      </w:pPr>
    </w:p>
    <w:p w14:paraId="485685F5" w14:textId="77777777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tbl_admin</w:t>
      </w:r>
    </w:p>
    <w:p w14:paraId="3A5DDF5F" w14:textId="77777777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admin_id</w:t>
      </w:r>
    </w:p>
    <w:p w14:paraId="3E4F1169" w14:textId="77777777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Description:Contains admin details</w:t>
      </w:r>
    </w:p>
    <w:p w14:paraId="482953D7" w14:textId="7562C6CB" w:rsidR="008554EC" w:rsidRDefault="008554EC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1985"/>
        <w:gridCol w:w="1554"/>
        <w:gridCol w:w="992"/>
        <w:gridCol w:w="2127"/>
        <w:gridCol w:w="2551"/>
      </w:tblGrid>
      <w:tr w:rsidR="002D623E" w14:paraId="45561808" w14:textId="77777777" w:rsidTr="002D623E">
        <w:tc>
          <w:tcPr>
            <w:tcW w:w="1985" w:type="dxa"/>
          </w:tcPr>
          <w:p w14:paraId="6AF43623" w14:textId="77777777" w:rsidR="002D623E" w:rsidRPr="00593FB9" w:rsidRDefault="002D623E" w:rsidP="002D623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554" w:type="dxa"/>
          </w:tcPr>
          <w:p w14:paraId="35CDCADC" w14:textId="77777777" w:rsidR="002D623E" w:rsidRPr="00593FB9" w:rsidRDefault="002D623E" w:rsidP="002D623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32EC345D" w14:textId="77777777" w:rsidR="002D623E" w:rsidRPr="00593FB9" w:rsidRDefault="002D623E" w:rsidP="002D623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2AA1907B" w14:textId="77777777" w:rsidR="002D623E" w:rsidRPr="00593FB9" w:rsidRDefault="002D623E" w:rsidP="002D623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1330771C" w14:textId="77777777" w:rsidR="002D623E" w:rsidRPr="00593FB9" w:rsidRDefault="002D623E" w:rsidP="002D623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2D623E" w14:paraId="4DF53096" w14:textId="77777777" w:rsidTr="002D623E">
        <w:tc>
          <w:tcPr>
            <w:tcW w:w="1985" w:type="dxa"/>
          </w:tcPr>
          <w:p w14:paraId="12E4C0DA" w14:textId="77777777" w:rsidR="002D623E" w:rsidRDefault="002D623E" w:rsidP="002D623E">
            <w:r>
              <w:t>admin_id</w:t>
            </w:r>
          </w:p>
        </w:tc>
        <w:tc>
          <w:tcPr>
            <w:tcW w:w="1554" w:type="dxa"/>
          </w:tcPr>
          <w:p w14:paraId="6CC72BC8" w14:textId="77777777" w:rsidR="002D623E" w:rsidRDefault="002D623E" w:rsidP="002D623E">
            <w:r>
              <w:t>Int</w:t>
            </w:r>
          </w:p>
        </w:tc>
        <w:tc>
          <w:tcPr>
            <w:tcW w:w="992" w:type="dxa"/>
          </w:tcPr>
          <w:p w14:paraId="2FE78787" w14:textId="77777777" w:rsidR="002D623E" w:rsidRDefault="002D623E" w:rsidP="002D623E">
            <w:r>
              <w:t>10</w:t>
            </w:r>
          </w:p>
        </w:tc>
        <w:tc>
          <w:tcPr>
            <w:tcW w:w="2127" w:type="dxa"/>
          </w:tcPr>
          <w:p w14:paraId="604700DC" w14:textId="77777777" w:rsidR="002D623E" w:rsidRDefault="002D623E" w:rsidP="002D623E">
            <w:r>
              <w:t>Primary key</w:t>
            </w:r>
          </w:p>
        </w:tc>
        <w:tc>
          <w:tcPr>
            <w:tcW w:w="2551" w:type="dxa"/>
          </w:tcPr>
          <w:p w14:paraId="1EF8E851" w14:textId="77777777" w:rsidR="002D623E" w:rsidRDefault="002D623E" w:rsidP="002D623E">
            <w:r>
              <w:t>Admin id</w:t>
            </w:r>
          </w:p>
        </w:tc>
      </w:tr>
      <w:tr w:rsidR="002D623E" w14:paraId="0B02E169" w14:textId="77777777" w:rsidTr="002D623E">
        <w:tc>
          <w:tcPr>
            <w:tcW w:w="1985" w:type="dxa"/>
          </w:tcPr>
          <w:p w14:paraId="5255B711" w14:textId="77777777" w:rsidR="002D623E" w:rsidRDefault="002D623E" w:rsidP="002D623E">
            <w:r>
              <w:t>admin_name</w:t>
            </w:r>
          </w:p>
        </w:tc>
        <w:tc>
          <w:tcPr>
            <w:tcW w:w="1554" w:type="dxa"/>
          </w:tcPr>
          <w:p w14:paraId="3D5CF971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32DA3DF7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7988055E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7242E2C7" w14:textId="77777777" w:rsidR="002D623E" w:rsidRDefault="002D623E" w:rsidP="002D623E">
            <w:r>
              <w:t>Admin name</w:t>
            </w:r>
          </w:p>
        </w:tc>
      </w:tr>
      <w:tr w:rsidR="002D623E" w14:paraId="51A57CB2" w14:textId="77777777" w:rsidTr="002D623E">
        <w:tc>
          <w:tcPr>
            <w:tcW w:w="1985" w:type="dxa"/>
          </w:tcPr>
          <w:p w14:paraId="088E2907" w14:textId="77777777" w:rsidR="002D623E" w:rsidRDefault="002D623E" w:rsidP="002D623E">
            <w:r>
              <w:t>admin_email</w:t>
            </w:r>
          </w:p>
        </w:tc>
        <w:tc>
          <w:tcPr>
            <w:tcW w:w="1554" w:type="dxa"/>
          </w:tcPr>
          <w:p w14:paraId="50C8A7A4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3CD41DF6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308E48F9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5D9253CB" w14:textId="77777777" w:rsidR="002D623E" w:rsidRDefault="002D623E" w:rsidP="002D623E">
            <w:r>
              <w:t>Admin email</w:t>
            </w:r>
          </w:p>
        </w:tc>
      </w:tr>
      <w:tr w:rsidR="002D623E" w14:paraId="60271091" w14:textId="77777777" w:rsidTr="002D623E">
        <w:tc>
          <w:tcPr>
            <w:tcW w:w="1985" w:type="dxa"/>
          </w:tcPr>
          <w:p w14:paraId="50BB6DF5" w14:textId="77777777" w:rsidR="002D623E" w:rsidRDefault="002D623E" w:rsidP="002D623E">
            <w:proofErr w:type="spellStart"/>
            <w:r>
              <w:t>admin_password</w:t>
            </w:r>
            <w:proofErr w:type="spellEnd"/>
          </w:p>
        </w:tc>
        <w:tc>
          <w:tcPr>
            <w:tcW w:w="1554" w:type="dxa"/>
          </w:tcPr>
          <w:p w14:paraId="41763DB3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7029D2DE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0F8B7C7F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7533D2B3" w14:textId="77777777" w:rsidR="002D623E" w:rsidRDefault="002D623E" w:rsidP="002D623E">
            <w:r>
              <w:t>Admin password</w:t>
            </w:r>
          </w:p>
        </w:tc>
      </w:tr>
    </w:tbl>
    <w:p w14:paraId="3C7D920F" w14:textId="77777777" w:rsidR="002D623E" w:rsidRDefault="002D623E"/>
    <w:p w14:paraId="163C5FF1" w14:textId="77777777" w:rsidR="00593FB9" w:rsidRDefault="00593FB9"/>
    <w:p w14:paraId="25C0868A" w14:textId="77777777" w:rsidR="00593FB9" w:rsidRDefault="00593FB9"/>
    <w:p w14:paraId="1AF6F9A2" w14:textId="0AC612C1" w:rsidR="002D623E" w:rsidRDefault="002D623E" w:rsidP="002D623E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_</w:t>
      </w:r>
      <w:r w:rsidR="00690E1D">
        <w:rPr>
          <w:sz w:val="36"/>
          <w:szCs w:val="36"/>
        </w:rPr>
        <w:t>2</w:t>
      </w:r>
    </w:p>
    <w:p w14:paraId="0FD38F2D" w14:textId="77777777" w:rsidR="002D623E" w:rsidRDefault="002D623E" w:rsidP="002D623E">
      <w:pPr>
        <w:pStyle w:val="Header"/>
        <w:rPr>
          <w:sz w:val="36"/>
          <w:szCs w:val="36"/>
        </w:rPr>
      </w:pPr>
    </w:p>
    <w:p w14:paraId="42286439" w14:textId="0FBF7D57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 w:rsidR="004C2B9F">
        <w:rPr>
          <w:sz w:val="22"/>
          <w:szCs w:val="22"/>
        </w:rPr>
        <w:t>cate</w:t>
      </w:r>
      <w:r w:rsidR="005D56A9">
        <w:rPr>
          <w:sz w:val="22"/>
          <w:szCs w:val="22"/>
        </w:rPr>
        <w:t>gory</w:t>
      </w:r>
      <w:proofErr w:type="spellEnd"/>
    </w:p>
    <w:p w14:paraId="2299C55C" w14:textId="61378373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5D56A9">
        <w:rPr>
          <w:sz w:val="22"/>
          <w:szCs w:val="22"/>
        </w:rPr>
        <w:t>category</w:t>
      </w:r>
      <w:r w:rsidR="005D56A9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00352E6C" w14:textId="16EBDDFA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5D56A9">
        <w:rPr>
          <w:sz w:val="22"/>
          <w:szCs w:val="22"/>
        </w:rPr>
        <w:t>category</w:t>
      </w:r>
      <w:r w:rsidR="005D56A9">
        <w:rPr>
          <w:sz w:val="22"/>
          <w:szCs w:val="22"/>
        </w:rPr>
        <w:t xml:space="preserve"> </w:t>
      </w:r>
      <w:r>
        <w:rPr>
          <w:sz w:val="22"/>
          <w:szCs w:val="22"/>
        </w:rPr>
        <w:t>details</w:t>
      </w:r>
    </w:p>
    <w:p w14:paraId="13428A1A" w14:textId="77777777" w:rsidR="002D623E" w:rsidRDefault="002D623E" w:rsidP="002D623E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1985"/>
        <w:gridCol w:w="1554"/>
        <w:gridCol w:w="992"/>
        <w:gridCol w:w="2127"/>
        <w:gridCol w:w="2551"/>
      </w:tblGrid>
      <w:tr w:rsidR="002D623E" w14:paraId="22402929" w14:textId="77777777" w:rsidTr="00254457">
        <w:tc>
          <w:tcPr>
            <w:tcW w:w="1985" w:type="dxa"/>
          </w:tcPr>
          <w:p w14:paraId="7AB8C901" w14:textId="77777777" w:rsidR="002D623E" w:rsidRPr="00593FB9" w:rsidRDefault="002D623E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554" w:type="dxa"/>
          </w:tcPr>
          <w:p w14:paraId="1E043776" w14:textId="77777777" w:rsidR="002D623E" w:rsidRPr="00593FB9" w:rsidRDefault="002D623E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22D07EEA" w14:textId="77777777" w:rsidR="002D623E" w:rsidRPr="00593FB9" w:rsidRDefault="002D623E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33A190B4" w14:textId="77777777" w:rsidR="002D623E" w:rsidRPr="00593FB9" w:rsidRDefault="002D623E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58391DFC" w14:textId="77777777" w:rsidR="002D623E" w:rsidRPr="00593FB9" w:rsidRDefault="002D623E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2D623E" w14:paraId="42B5FDA1" w14:textId="77777777" w:rsidTr="00254457">
        <w:tc>
          <w:tcPr>
            <w:tcW w:w="1985" w:type="dxa"/>
          </w:tcPr>
          <w:p w14:paraId="1277D0DB" w14:textId="40B9D22F" w:rsidR="002D623E" w:rsidRDefault="005D56A9" w:rsidP="00254457">
            <w:r>
              <w:rPr>
                <w:sz w:val="22"/>
                <w:szCs w:val="22"/>
              </w:rPr>
              <w:t>category</w:t>
            </w:r>
            <w:r>
              <w:t xml:space="preserve"> </w:t>
            </w:r>
            <w:r w:rsidR="002D623E">
              <w:t>_id</w:t>
            </w:r>
          </w:p>
        </w:tc>
        <w:tc>
          <w:tcPr>
            <w:tcW w:w="1554" w:type="dxa"/>
          </w:tcPr>
          <w:p w14:paraId="19941590" w14:textId="77777777" w:rsidR="002D623E" w:rsidRDefault="002D623E" w:rsidP="00254457">
            <w:r>
              <w:t>Int</w:t>
            </w:r>
          </w:p>
        </w:tc>
        <w:tc>
          <w:tcPr>
            <w:tcW w:w="992" w:type="dxa"/>
          </w:tcPr>
          <w:p w14:paraId="610BEB09" w14:textId="77777777" w:rsidR="002D623E" w:rsidRDefault="002D623E" w:rsidP="00254457">
            <w:r>
              <w:t>10</w:t>
            </w:r>
          </w:p>
        </w:tc>
        <w:tc>
          <w:tcPr>
            <w:tcW w:w="2127" w:type="dxa"/>
          </w:tcPr>
          <w:p w14:paraId="21449B2D" w14:textId="77777777" w:rsidR="002D623E" w:rsidRDefault="002D623E" w:rsidP="00254457">
            <w:r>
              <w:t>Primary key</w:t>
            </w:r>
          </w:p>
        </w:tc>
        <w:tc>
          <w:tcPr>
            <w:tcW w:w="2551" w:type="dxa"/>
          </w:tcPr>
          <w:p w14:paraId="6001DE32" w14:textId="4084A976" w:rsidR="002D623E" w:rsidRDefault="005D56A9" w:rsidP="00254457">
            <w:r>
              <w:rPr>
                <w:sz w:val="22"/>
                <w:szCs w:val="22"/>
              </w:rPr>
              <w:t>category</w:t>
            </w:r>
            <w:r>
              <w:t xml:space="preserve"> </w:t>
            </w:r>
            <w:r w:rsidR="002D623E">
              <w:t>id</w:t>
            </w:r>
          </w:p>
        </w:tc>
      </w:tr>
      <w:tr w:rsidR="002D623E" w14:paraId="575D4F76" w14:textId="77777777" w:rsidTr="00254457">
        <w:tc>
          <w:tcPr>
            <w:tcW w:w="1985" w:type="dxa"/>
          </w:tcPr>
          <w:p w14:paraId="5ACFDEAE" w14:textId="15911DB0" w:rsidR="002D623E" w:rsidRDefault="005D56A9" w:rsidP="00254457">
            <w:r>
              <w:rPr>
                <w:sz w:val="22"/>
                <w:szCs w:val="22"/>
              </w:rPr>
              <w:t>category</w:t>
            </w:r>
            <w:r>
              <w:t xml:space="preserve"> </w:t>
            </w:r>
            <w:r w:rsidR="002D623E">
              <w:t>_name</w:t>
            </w:r>
          </w:p>
        </w:tc>
        <w:tc>
          <w:tcPr>
            <w:tcW w:w="1554" w:type="dxa"/>
          </w:tcPr>
          <w:p w14:paraId="739EA734" w14:textId="77777777" w:rsidR="002D623E" w:rsidRDefault="002D623E" w:rsidP="00254457">
            <w:r>
              <w:t>Varchar</w:t>
            </w:r>
          </w:p>
        </w:tc>
        <w:tc>
          <w:tcPr>
            <w:tcW w:w="992" w:type="dxa"/>
          </w:tcPr>
          <w:p w14:paraId="2881689C" w14:textId="77777777" w:rsidR="002D623E" w:rsidRDefault="002D623E" w:rsidP="00254457">
            <w:r>
              <w:t>50</w:t>
            </w:r>
          </w:p>
        </w:tc>
        <w:tc>
          <w:tcPr>
            <w:tcW w:w="2127" w:type="dxa"/>
          </w:tcPr>
          <w:p w14:paraId="0796DFBF" w14:textId="77777777" w:rsidR="002D623E" w:rsidRDefault="002D623E" w:rsidP="00254457">
            <w:r>
              <w:t>NOT NULL</w:t>
            </w:r>
          </w:p>
        </w:tc>
        <w:tc>
          <w:tcPr>
            <w:tcW w:w="2551" w:type="dxa"/>
          </w:tcPr>
          <w:p w14:paraId="42126945" w14:textId="3872B69A" w:rsidR="002D623E" w:rsidRDefault="005D56A9" w:rsidP="00254457">
            <w:r>
              <w:rPr>
                <w:sz w:val="22"/>
                <w:szCs w:val="22"/>
              </w:rPr>
              <w:t>category</w:t>
            </w:r>
            <w:r>
              <w:t xml:space="preserve"> </w:t>
            </w:r>
            <w:r w:rsidR="002D623E">
              <w:t>name</w:t>
            </w:r>
          </w:p>
        </w:tc>
      </w:tr>
    </w:tbl>
    <w:p w14:paraId="31816321" w14:textId="77777777" w:rsidR="00593FB9" w:rsidRDefault="00593FB9" w:rsidP="002D623E"/>
    <w:p w14:paraId="573FA4EF" w14:textId="45BE769F" w:rsidR="00593FB9" w:rsidRDefault="00593FB9" w:rsidP="00593FB9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_</w:t>
      </w:r>
      <w:r w:rsidR="00690E1D">
        <w:rPr>
          <w:sz w:val="36"/>
          <w:szCs w:val="36"/>
        </w:rPr>
        <w:t>3</w:t>
      </w:r>
    </w:p>
    <w:p w14:paraId="3FA74316" w14:textId="77777777" w:rsidR="00593FB9" w:rsidRDefault="00593FB9" w:rsidP="00593FB9">
      <w:pPr>
        <w:pStyle w:val="Header"/>
        <w:rPr>
          <w:sz w:val="36"/>
          <w:szCs w:val="36"/>
        </w:rPr>
      </w:pPr>
    </w:p>
    <w:p w14:paraId="0EC569CE" w14:textId="73DA8D9E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5519EC" w:rsidRPr="005519EC">
        <w:rPr>
          <w:sz w:val="22"/>
          <w:szCs w:val="22"/>
        </w:rPr>
        <w:t xml:space="preserve"> </w:t>
      </w:r>
      <w:r w:rsidR="00CF1E13">
        <w:rPr>
          <w:sz w:val="22"/>
          <w:szCs w:val="22"/>
        </w:rPr>
        <w:t>subcategory</w:t>
      </w:r>
    </w:p>
    <w:p w14:paraId="4678A9E6" w14:textId="7606DC5E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CF1E13">
        <w:rPr>
          <w:sz w:val="22"/>
          <w:szCs w:val="22"/>
        </w:rPr>
        <w:t>subcategory</w:t>
      </w:r>
      <w:r w:rsidR="00CF1E13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1E1AC0E3" w14:textId="1501DA60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CF1E13">
        <w:rPr>
          <w:sz w:val="22"/>
          <w:szCs w:val="22"/>
        </w:rPr>
        <w:t>subcategory</w:t>
      </w:r>
      <w:r w:rsidR="00CF1E13">
        <w:rPr>
          <w:sz w:val="22"/>
          <w:szCs w:val="22"/>
        </w:rPr>
        <w:t xml:space="preserve"> </w:t>
      </w:r>
      <w:r>
        <w:rPr>
          <w:sz w:val="22"/>
          <w:szCs w:val="22"/>
        </w:rPr>
        <w:t>details</w:t>
      </w:r>
    </w:p>
    <w:p w14:paraId="03668043" w14:textId="77777777" w:rsidR="00593FB9" w:rsidRDefault="00593FB9" w:rsidP="00593FB9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593FB9" w14:paraId="7C7CDFEC" w14:textId="77777777" w:rsidTr="00593FB9">
        <w:tc>
          <w:tcPr>
            <w:tcW w:w="2263" w:type="dxa"/>
          </w:tcPr>
          <w:p w14:paraId="0E533BDF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2A2C8FF6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0A9BA1D1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0F9B936A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5E72FDBB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593FB9" w14:paraId="413DFE68" w14:textId="77777777" w:rsidTr="00593FB9">
        <w:tc>
          <w:tcPr>
            <w:tcW w:w="2263" w:type="dxa"/>
          </w:tcPr>
          <w:p w14:paraId="5DA75DA3" w14:textId="21FE9A5A" w:rsidR="00593FB9" w:rsidRPr="008737F1" w:rsidRDefault="00CF1E13" w:rsidP="008737F1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subcategory</w:t>
            </w:r>
            <w:r>
              <w:t xml:space="preserve"> </w:t>
            </w:r>
            <w:r w:rsidR="00593FB9">
              <w:t>_id</w:t>
            </w:r>
          </w:p>
        </w:tc>
        <w:tc>
          <w:tcPr>
            <w:tcW w:w="1276" w:type="dxa"/>
          </w:tcPr>
          <w:p w14:paraId="78C02E9F" w14:textId="77777777" w:rsidR="00593FB9" w:rsidRDefault="00593FB9" w:rsidP="00254457">
            <w:r>
              <w:t>Int</w:t>
            </w:r>
          </w:p>
        </w:tc>
        <w:tc>
          <w:tcPr>
            <w:tcW w:w="992" w:type="dxa"/>
          </w:tcPr>
          <w:p w14:paraId="7FC985FD" w14:textId="77777777" w:rsidR="00593FB9" w:rsidRDefault="00593FB9" w:rsidP="00254457">
            <w:r>
              <w:t>10</w:t>
            </w:r>
          </w:p>
        </w:tc>
        <w:tc>
          <w:tcPr>
            <w:tcW w:w="2127" w:type="dxa"/>
          </w:tcPr>
          <w:p w14:paraId="71264167" w14:textId="77777777" w:rsidR="00593FB9" w:rsidRDefault="00593FB9" w:rsidP="00254457">
            <w:r>
              <w:t>Primary key</w:t>
            </w:r>
          </w:p>
        </w:tc>
        <w:tc>
          <w:tcPr>
            <w:tcW w:w="2551" w:type="dxa"/>
          </w:tcPr>
          <w:p w14:paraId="63A80E6B" w14:textId="5C3C0933" w:rsidR="00593FB9" w:rsidRPr="008737F1" w:rsidRDefault="00CF1E13" w:rsidP="008737F1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subcategory</w:t>
            </w:r>
            <w:r>
              <w:t xml:space="preserve"> </w:t>
            </w:r>
            <w:r w:rsidR="00593FB9">
              <w:t>id</w:t>
            </w:r>
          </w:p>
        </w:tc>
      </w:tr>
      <w:tr w:rsidR="00593FB9" w14:paraId="6C1C3A30" w14:textId="77777777" w:rsidTr="00593FB9">
        <w:tc>
          <w:tcPr>
            <w:tcW w:w="2263" w:type="dxa"/>
          </w:tcPr>
          <w:p w14:paraId="0255A5F7" w14:textId="023184E1" w:rsidR="00593FB9" w:rsidRPr="008737F1" w:rsidRDefault="00CF1E13" w:rsidP="008737F1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subcategory</w:t>
            </w:r>
            <w:r>
              <w:t xml:space="preserve"> </w:t>
            </w:r>
            <w:r w:rsidR="00593FB9">
              <w:t>_name</w:t>
            </w:r>
          </w:p>
        </w:tc>
        <w:tc>
          <w:tcPr>
            <w:tcW w:w="1276" w:type="dxa"/>
          </w:tcPr>
          <w:p w14:paraId="2ACCA177" w14:textId="77777777" w:rsidR="00593FB9" w:rsidRDefault="00593FB9" w:rsidP="00254457">
            <w:r>
              <w:t>Varchar</w:t>
            </w:r>
          </w:p>
        </w:tc>
        <w:tc>
          <w:tcPr>
            <w:tcW w:w="992" w:type="dxa"/>
          </w:tcPr>
          <w:p w14:paraId="075B1692" w14:textId="77777777" w:rsidR="00593FB9" w:rsidRDefault="00593FB9" w:rsidP="00254457">
            <w:r>
              <w:t>50</w:t>
            </w:r>
          </w:p>
        </w:tc>
        <w:tc>
          <w:tcPr>
            <w:tcW w:w="2127" w:type="dxa"/>
          </w:tcPr>
          <w:p w14:paraId="4C7D9C54" w14:textId="77777777" w:rsidR="00593FB9" w:rsidRDefault="00593FB9" w:rsidP="00254457">
            <w:r>
              <w:t>NOT NULL</w:t>
            </w:r>
          </w:p>
        </w:tc>
        <w:tc>
          <w:tcPr>
            <w:tcW w:w="2551" w:type="dxa"/>
          </w:tcPr>
          <w:p w14:paraId="09E332B0" w14:textId="3DD81E95" w:rsidR="00593FB9" w:rsidRPr="008737F1" w:rsidRDefault="00CF1E13" w:rsidP="008737F1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subcategory</w:t>
            </w:r>
            <w:r>
              <w:t xml:space="preserve"> </w:t>
            </w:r>
            <w:r w:rsidR="00593FB9">
              <w:t>name</w:t>
            </w:r>
          </w:p>
        </w:tc>
      </w:tr>
      <w:tr w:rsidR="00CF1E13" w14:paraId="6AE65CF3" w14:textId="77777777" w:rsidTr="00593FB9">
        <w:tc>
          <w:tcPr>
            <w:tcW w:w="2263" w:type="dxa"/>
          </w:tcPr>
          <w:p w14:paraId="002C9D89" w14:textId="4E19965C" w:rsidR="00CF1E13" w:rsidRDefault="00CF1E13" w:rsidP="00CF1E13">
            <w:pPr>
              <w:pStyle w:val="Header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</w:t>
            </w:r>
            <w:r>
              <w:rPr>
                <w:sz w:val="22"/>
                <w:szCs w:val="22"/>
              </w:rPr>
              <w:t>_</w:t>
            </w:r>
            <w:r w:rsidR="00BB7BF2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76" w:type="dxa"/>
          </w:tcPr>
          <w:p w14:paraId="4AA44E5C" w14:textId="4AE19257" w:rsidR="00CF1E13" w:rsidRDefault="00BB7BF2" w:rsidP="00254457">
            <w:r>
              <w:t>int</w:t>
            </w:r>
          </w:p>
        </w:tc>
        <w:tc>
          <w:tcPr>
            <w:tcW w:w="992" w:type="dxa"/>
          </w:tcPr>
          <w:p w14:paraId="1C5F051B" w14:textId="11736810" w:rsidR="00CF1E13" w:rsidRDefault="00BB7BF2" w:rsidP="00254457">
            <w:r>
              <w:t>10</w:t>
            </w:r>
          </w:p>
        </w:tc>
        <w:tc>
          <w:tcPr>
            <w:tcW w:w="2127" w:type="dxa"/>
          </w:tcPr>
          <w:p w14:paraId="04538AF8" w14:textId="13B918F3" w:rsidR="00CF1E13" w:rsidRDefault="00BB7BF2" w:rsidP="00254457">
            <w:r>
              <w:t>Foreign key</w:t>
            </w:r>
          </w:p>
        </w:tc>
        <w:tc>
          <w:tcPr>
            <w:tcW w:w="2551" w:type="dxa"/>
          </w:tcPr>
          <w:p w14:paraId="1406FB60" w14:textId="3412DC7C" w:rsidR="00CF1E13" w:rsidRDefault="00CA6189" w:rsidP="008737F1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BB7BF2">
              <w:rPr>
                <w:sz w:val="22"/>
                <w:szCs w:val="22"/>
              </w:rPr>
              <w:t>ategory</w:t>
            </w:r>
            <w:r>
              <w:rPr>
                <w:sz w:val="22"/>
                <w:szCs w:val="22"/>
              </w:rPr>
              <w:t xml:space="preserve"> id</w:t>
            </w:r>
          </w:p>
        </w:tc>
      </w:tr>
    </w:tbl>
    <w:p w14:paraId="5A6E6F47" w14:textId="423DEA74" w:rsidR="002D623E" w:rsidRDefault="002D623E" w:rsidP="00593FB9">
      <w:pPr>
        <w:pStyle w:val="Header"/>
        <w:rPr>
          <w:sz w:val="36"/>
          <w:szCs w:val="36"/>
          <w:u w:val="single"/>
        </w:rPr>
      </w:pPr>
    </w:p>
    <w:p w14:paraId="57A300FC" w14:textId="77777777" w:rsidR="00593FB9" w:rsidRDefault="00593FB9" w:rsidP="00593FB9">
      <w:pPr>
        <w:pStyle w:val="Header"/>
        <w:rPr>
          <w:sz w:val="36"/>
          <w:szCs w:val="36"/>
          <w:u w:val="single"/>
        </w:rPr>
      </w:pPr>
    </w:p>
    <w:p w14:paraId="6A116743" w14:textId="77777777" w:rsidR="00593FB9" w:rsidRDefault="00593FB9" w:rsidP="00593FB9">
      <w:pPr>
        <w:pStyle w:val="Header"/>
        <w:rPr>
          <w:sz w:val="36"/>
          <w:szCs w:val="36"/>
          <w:u w:val="single"/>
        </w:rPr>
      </w:pPr>
    </w:p>
    <w:p w14:paraId="48EA3DB6" w14:textId="542C14D7" w:rsidR="00593FB9" w:rsidRDefault="00593FB9" w:rsidP="00593FB9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lastRenderedPageBreak/>
        <w:t>TABLE</w:t>
      </w:r>
      <w:r w:rsidRPr="008554EC">
        <w:t xml:space="preserve"> _</w:t>
      </w:r>
      <w:r w:rsidR="00690E1D">
        <w:rPr>
          <w:sz w:val="36"/>
          <w:szCs w:val="36"/>
        </w:rPr>
        <w:t>4</w:t>
      </w:r>
    </w:p>
    <w:p w14:paraId="5D4E389F" w14:textId="77777777" w:rsidR="00593FB9" w:rsidRDefault="00593FB9" w:rsidP="00593FB9">
      <w:pPr>
        <w:pStyle w:val="Header"/>
        <w:rPr>
          <w:sz w:val="36"/>
          <w:szCs w:val="36"/>
        </w:rPr>
      </w:pPr>
    </w:p>
    <w:p w14:paraId="1CDF0CDF" w14:textId="6DC0B597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 w:rsidR="00FB122C">
        <w:rPr>
          <w:sz w:val="22"/>
          <w:szCs w:val="22"/>
        </w:rPr>
        <w:t>stock</w:t>
      </w:r>
      <w:proofErr w:type="spellEnd"/>
    </w:p>
    <w:p w14:paraId="33FD8A13" w14:textId="2A1E4DC9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40253A">
        <w:rPr>
          <w:sz w:val="22"/>
          <w:szCs w:val="22"/>
        </w:rPr>
        <w:t>stock</w:t>
      </w:r>
      <w:r w:rsidR="0040253A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20A6C42F" w14:textId="1B98ACA5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40253A">
        <w:rPr>
          <w:sz w:val="22"/>
          <w:szCs w:val="22"/>
        </w:rPr>
        <w:t>stock</w:t>
      </w:r>
      <w:r w:rsidR="0040253A">
        <w:rPr>
          <w:sz w:val="22"/>
          <w:szCs w:val="22"/>
        </w:rPr>
        <w:t xml:space="preserve"> </w:t>
      </w:r>
      <w:r>
        <w:rPr>
          <w:sz w:val="22"/>
          <w:szCs w:val="22"/>
        </w:rPr>
        <w:t>details</w:t>
      </w:r>
    </w:p>
    <w:p w14:paraId="38C10B47" w14:textId="77777777" w:rsidR="00593FB9" w:rsidRDefault="00593FB9" w:rsidP="00593FB9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593FB9" w14:paraId="03C0DAEF" w14:textId="77777777" w:rsidTr="00254457">
        <w:tc>
          <w:tcPr>
            <w:tcW w:w="2263" w:type="dxa"/>
          </w:tcPr>
          <w:p w14:paraId="60DA7237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375C9680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76068344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72E6AE94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16C44CBE" w14:textId="77777777" w:rsidR="00593FB9" w:rsidRPr="00593FB9" w:rsidRDefault="00593FB9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593FB9" w14:paraId="1D0222B1" w14:textId="77777777" w:rsidTr="00254457">
        <w:tc>
          <w:tcPr>
            <w:tcW w:w="2263" w:type="dxa"/>
          </w:tcPr>
          <w:p w14:paraId="189BC85C" w14:textId="73E8DA16" w:rsidR="00593FB9" w:rsidRDefault="0040253A" w:rsidP="00254457">
            <w:r>
              <w:rPr>
                <w:sz w:val="22"/>
                <w:szCs w:val="22"/>
              </w:rPr>
              <w:t>stock</w:t>
            </w:r>
            <w:r>
              <w:t xml:space="preserve"> </w:t>
            </w:r>
            <w:r w:rsidR="00593FB9">
              <w:t>_id</w:t>
            </w:r>
          </w:p>
        </w:tc>
        <w:tc>
          <w:tcPr>
            <w:tcW w:w="1276" w:type="dxa"/>
          </w:tcPr>
          <w:p w14:paraId="2B623A7B" w14:textId="77777777" w:rsidR="00593FB9" w:rsidRDefault="00593FB9" w:rsidP="00254457">
            <w:r>
              <w:t>Int</w:t>
            </w:r>
          </w:p>
        </w:tc>
        <w:tc>
          <w:tcPr>
            <w:tcW w:w="992" w:type="dxa"/>
          </w:tcPr>
          <w:p w14:paraId="726A37FA" w14:textId="77777777" w:rsidR="00593FB9" w:rsidRDefault="00593FB9" w:rsidP="00254457">
            <w:r>
              <w:t>10</w:t>
            </w:r>
          </w:p>
        </w:tc>
        <w:tc>
          <w:tcPr>
            <w:tcW w:w="2127" w:type="dxa"/>
          </w:tcPr>
          <w:p w14:paraId="6FF273F8" w14:textId="77777777" w:rsidR="00593FB9" w:rsidRDefault="00593FB9" w:rsidP="00254457">
            <w:r>
              <w:t>Primary key</w:t>
            </w:r>
          </w:p>
        </w:tc>
        <w:tc>
          <w:tcPr>
            <w:tcW w:w="2551" w:type="dxa"/>
          </w:tcPr>
          <w:p w14:paraId="4357DE90" w14:textId="2FA2DE1F" w:rsidR="00593FB9" w:rsidRDefault="0040253A" w:rsidP="00254457">
            <w:r>
              <w:rPr>
                <w:sz w:val="22"/>
                <w:szCs w:val="22"/>
              </w:rPr>
              <w:t>stock</w:t>
            </w:r>
            <w:r>
              <w:t xml:space="preserve"> </w:t>
            </w:r>
            <w:r w:rsidR="00593FB9">
              <w:t>id</w:t>
            </w:r>
          </w:p>
        </w:tc>
      </w:tr>
      <w:tr w:rsidR="00593FB9" w14:paraId="0A24F678" w14:textId="77777777" w:rsidTr="00254457">
        <w:tc>
          <w:tcPr>
            <w:tcW w:w="2263" w:type="dxa"/>
          </w:tcPr>
          <w:p w14:paraId="75F994BF" w14:textId="64E511C9" w:rsidR="00593FB9" w:rsidRDefault="0040253A" w:rsidP="00254457">
            <w:r>
              <w:rPr>
                <w:sz w:val="22"/>
                <w:szCs w:val="22"/>
              </w:rPr>
              <w:t>stock</w:t>
            </w:r>
            <w:r>
              <w:t xml:space="preserve"> </w:t>
            </w:r>
            <w:r w:rsidR="00593FB9">
              <w:t>_</w:t>
            </w:r>
            <w:r>
              <w:t>count</w:t>
            </w:r>
          </w:p>
        </w:tc>
        <w:tc>
          <w:tcPr>
            <w:tcW w:w="1276" w:type="dxa"/>
          </w:tcPr>
          <w:p w14:paraId="02CC694A" w14:textId="77777777" w:rsidR="00593FB9" w:rsidRDefault="00593FB9" w:rsidP="00254457">
            <w:r>
              <w:t>Varchar</w:t>
            </w:r>
          </w:p>
        </w:tc>
        <w:tc>
          <w:tcPr>
            <w:tcW w:w="992" w:type="dxa"/>
          </w:tcPr>
          <w:p w14:paraId="76EFDFC5" w14:textId="77777777" w:rsidR="00593FB9" w:rsidRDefault="00593FB9" w:rsidP="00254457">
            <w:r>
              <w:t>50</w:t>
            </w:r>
          </w:p>
        </w:tc>
        <w:tc>
          <w:tcPr>
            <w:tcW w:w="2127" w:type="dxa"/>
          </w:tcPr>
          <w:p w14:paraId="6B6888FE" w14:textId="77777777" w:rsidR="00593FB9" w:rsidRDefault="00593FB9" w:rsidP="00254457">
            <w:r>
              <w:t>NOT NULL</w:t>
            </w:r>
          </w:p>
        </w:tc>
        <w:tc>
          <w:tcPr>
            <w:tcW w:w="2551" w:type="dxa"/>
          </w:tcPr>
          <w:p w14:paraId="245C75EE" w14:textId="5A75AB29" w:rsidR="00593FB9" w:rsidRDefault="0040253A" w:rsidP="00254457">
            <w:r>
              <w:rPr>
                <w:sz w:val="22"/>
                <w:szCs w:val="22"/>
              </w:rPr>
              <w:t>stock</w:t>
            </w:r>
            <w:r>
              <w:t xml:space="preserve"> count</w:t>
            </w:r>
          </w:p>
        </w:tc>
      </w:tr>
      <w:tr w:rsidR="0040253A" w14:paraId="7F0A0F99" w14:textId="77777777" w:rsidTr="00254457">
        <w:tc>
          <w:tcPr>
            <w:tcW w:w="2263" w:type="dxa"/>
          </w:tcPr>
          <w:p w14:paraId="77E50577" w14:textId="500BAA25" w:rsidR="0040253A" w:rsidRDefault="004C3A0B" w:rsidP="002544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Food_id</w:t>
            </w:r>
            <w:proofErr w:type="spellEnd"/>
          </w:p>
        </w:tc>
        <w:tc>
          <w:tcPr>
            <w:tcW w:w="1276" w:type="dxa"/>
          </w:tcPr>
          <w:p w14:paraId="280F9C18" w14:textId="58604A1A" w:rsidR="0040253A" w:rsidRDefault="004C3A0B" w:rsidP="00254457">
            <w:r>
              <w:t>int</w:t>
            </w:r>
          </w:p>
        </w:tc>
        <w:tc>
          <w:tcPr>
            <w:tcW w:w="992" w:type="dxa"/>
          </w:tcPr>
          <w:p w14:paraId="79E413EA" w14:textId="208913BD" w:rsidR="0040253A" w:rsidRDefault="004C3A0B" w:rsidP="00254457">
            <w:r>
              <w:t>10</w:t>
            </w:r>
          </w:p>
        </w:tc>
        <w:tc>
          <w:tcPr>
            <w:tcW w:w="2127" w:type="dxa"/>
          </w:tcPr>
          <w:p w14:paraId="3DDCF7FC" w14:textId="63E74263" w:rsidR="0040253A" w:rsidRDefault="004C3A0B" w:rsidP="00254457">
            <w:r>
              <w:t>Foreign key</w:t>
            </w:r>
          </w:p>
        </w:tc>
        <w:tc>
          <w:tcPr>
            <w:tcW w:w="2551" w:type="dxa"/>
          </w:tcPr>
          <w:p w14:paraId="612261AD" w14:textId="15264B49" w:rsidR="0040253A" w:rsidRDefault="005B5EFF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 id</w:t>
            </w:r>
          </w:p>
        </w:tc>
      </w:tr>
    </w:tbl>
    <w:p w14:paraId="54FC6656" w14:textId="77777777" w:rsidR="00593FB9" w:rsidRDefault="00593FB9" w:rsidP="00593FB9">
      <w:pPr>
        <w:pStyle w:val="Header"/>
        <w:rPr>
          <w:sz w:val="22"/>
          <w:szCs w:val="22"/>
        </w:rPr>
      </w:pPr>
    </w:p>
    <w:p w14:paraId="0108D301" w14:textId="77777777" w:rsidR="000D41C3" w:rsidRDefault="000D41C3" w:rsidP="00593FB9">
      <w:pPr>
        <w:pStyle w:val="Header"/>
        <w:rPr>
          <w:sz w:val="22"/>
          <w:szCs w:val="22"/>
        </w:rPr>
      </w:pPr>
    </w:p>
    <w:p w14:paraId="285B46B3" w14:textId="77777777" w:rsidR="000D41C3" w:rsidRDefault="000D41C3" w:rsidP="00593FB9">
      <w:pPr>
        <w:pStyle w:val="Header"/>
        <w:rPr>
          <w:sz w:val="22"/>
          <w:szCs w:val="22"/>
        </w:rPr>
      </w:pPr>
    </w:p>
    <w:p w14:paraId="39739C03" w14:textId="77777777" w:rsidR="000D41C3" w:rsidRDefault="000D41C3" w:rsidP="00593FB9">
      <w:pPr>
        <w:pStyle w:val="Header"/>
        <w:rPr>
          <w:sz w:val="22"/>
          <w:szCs w:val="22"/>
        </w:rPr>
      </w:pPr>
    </w:p>
    <w:p w14:paraId="3FB4F15C" w14:textId="77777777" w:rsidR="000D41C3" w:rsidRDefault="000D41C3" w:rsidP="00593FB9">
      <w:pPr>
        <w:pStyle w:val="Header"/>
        <w:rPr>
          <w:sz w:val="22"/>
          <w:szCs w:val="22"/>
        </w:rPr>
      </w:pPr>
    </w:p>
    <w:p w14:paraId="397D299C" w14:textId="6AD9BDF3" w:rsidR="000D41C3" w:rsidRDefault="000D41C3" w:rsidP="000D41C3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_</w:t>
      </w:r>
      <w:r w:rsidR="00AD56CB">
        <w:rPr>
          <w:sz w:val="36"/>
          <w:szCs w:val="36"/>
        </w:rPr>
        <w:t>5</w:t>
      </w:r>
    </w:p>
    <w:p w14:paraId="11B2207D" w14:textId="77777777" w:rsidR="000D41C3" w:rsidRDefault="000D41C3" w:rsidP="000D41C3">
      <w:pPr>
        <w:pStyle w:val="Header"/>
        <w:rPr>
          <w:sz w:val="36"/>
          <w:szCs w:val="36"/>
        </w:rPr>
      </w:pPr>
    </w:p>
    <w:p w14:paraId="79951494" w14:textId="7EF067A9" w:rsidR="000D41C3" w:rsidRDefault="000D41C3" w:rsidP="000D41C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 w:rsidR="00BA11DA">
        <w:rPr>
          <w:sz w:val="22"/>
          <w:szCs w:val="22"/>
        </w:rPr>
        <w:t>cart</w:t>
      </w:r>
      <w:proofErr w:type="spellEnd"/>
    </w:p>
    <w:p w14:paraId="6743624E" w14:textId="4F8CD078" w:rsidR="000D41C3" w:rsidRDefault="000D41C3" w:rsidP="000D41C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BA11DA">
        <w:rPr>
          <w:sz w:val="22"/>
          <w:szCs w:val="22"/>
        </w:rPr>
        <w:t>cart</w:t>
      </w:r>
      <w:r w:rsidR="00BA11DA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1F1F43F2" w14:textId="4508DC8E" w:rsidR="000D41C3" w:rsidRDefault="000D41C3" w:rsidP="000D41C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BA11DA">
        <w:rPr>
          <w:sz w:val="22"/>
          <w:szCs w:val="22"/>
        </w:rPr>
        <w:t>cart</w:t>
      </w:r>
      <w:r w:rsidR="00BA11DA">
        <w:rPr>
          <w:sz w:val="22"/>
          <w:szCs w:val="22"/>
        </w:rPr>
        <w:t xml:space="preserve"> </w:t>
      </w:r>
      <w:r>
        <w:rPr>
          <w:sz w:val="22"/>
          <w:szCs w:val="22"/>
        </w:rPr>
        <w:t>details</w:t>
      </w:r>
    </w:p>
    <w:p w14:paraId="0D7E6D30" w14:textId="77777777" w:rsidR="000D41C3" w:rsidRDefault="000D41C3" w:rsidP="000D41C3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0D41C3" w14:paraId="211E6F92" w14:textId="77777777" w:rsidTr="00254457">
        <w:tc>
          <w:tcPr>
            <w:tcW w:w="2263" w:type="dxa"/>
          </w:tcPr>
          <w:p w14:paraId="462F8ED9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2987EE74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5ED3A6E4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78B64EFE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05016222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7318E5" w14:paraId="7234CE06" w14:textId="77777777" w:rsidTr="00254457">
        <w:tc>
          <w:tcPr>
            <w:tcW w:w="2263" w:type="dxa"/>
          </w:tcPr>
          <w:p w14:paraId="27AAF6E0" w14:textId="511E94D5" w:rsidR="007318E5" w:rsidRDefault="007318E5" w:rsidP="007318E5">
            <w:r>
              <w:rPr>
                <w:sz w:val="22"/>
                <w:szCs w:val="22"/>
              </w:rPr>
              <w:t>cart</w:t>
            </w:r>
            <w:r>
              <w:t xml:space="preserve"> _id</w:t>
            </w:r>
          </w:p>
        </w:tc>
        <w:tc>
          <w:tcPr>
            <w:tcW w:w="1276" w:type="dxa"/>
          </w:tcPr>
          <w:p w14:paraId="64CDCA1C" w14:textId="77777777" w:rsidR="007318E5" w:rsidRDefault="007318E5" w:rsidP="007318E5">
            <w:r>
              <w:t>Int</w:t>
            </w:r>
          </w:p>
        </w:tc>
        <w:tc>
          <w:tcPr>
            <w:tcW w:w="992" w:type="dxa"/>
          </w:tcPr>
          <w:p w14:paraId="45CF931A" w14:textId="77777777" w:rsidR="007318E5" w:rsidRDefault="007318E5" w:rsidP="007318E5">
            <w:r>
              <w:t>10</w:t>
            </w:r>
          </w:p>
        </w:tc>
        <w:tc>
          <w:tcPr>
            <w:tcW w:w="2127" w:type="dxa"/>
          </w:tcPr>
          <w:p w14:paraId="474B1ABF" w14:textId="77777777" w:rsidR="007318E5" w:rsidRDefault="007318E5" w:rsidP="007318E5">
            <w:r>
              <w:t>Primary key</w:t>
            </w:r>
          </w:p>
        </w:tc>
        <w:tc>
          <w:tcPr>
            <w:tcW w:w="2551" w:type="dxa"/>
          </w:tcPr>
          <w:p w14:paraId="274DE41C" w14:textId="5C9CAB0B" w:rsidR="007318E5" w:rsidRDefault="007318E5" w:rsidP="007318E5">
            <w:r>
              <w:rPr>
                <w:sz w:val="22"/>
                <w:szCs w:val="22"/>
              </w:rPr>
              <w:t>cart</w:t>
            </w:r>
            <w:r>
              <w:t xml:space="preserve"> _id</w:t>
            </w:r>
          </w:p>
        </w:tc>
      </w:tr>
      <w:tr w:rsidR="007318E5" w14:paraId="3BA83269" w14:textId="77777777" w:rsidTr="00254457">
        <w:tc>
          <w:tcPr>
            <w:tcW w:w="2263" w:type="dxa"/>
          </w:tcPr>
          <w:p w14:paraId="6ED0C3CC" w14:textId="7962D4FF" w:rsidR="007318E5" w:rsidRDefault="007318E5" w:rsidP="007318E5">
            <w:r>
              <w:rPr>
                <w:sz w:val="22"/>
                <w:szCs w:val="22"/>
              </w:rPr>
              <w:t>cart</w:t>
            </w:r>
            <w:r>
              <w:t xml:space="preserve"> _quantity</w:t>
            </w:r>
          </w:p>
        </w:tc>
        <w:tc>
          <w:tcPr>
            <w:tcW w:w="1276" w:type="dxa"/>
          </w:tcPr>
          <w:p w14:paraId="59F4609E" w14:textId="77777777" w:rsidR="007318E5" w:rsidRDefault="007318E5" w:rsidP="007318E5">
            <w:r>
              <w:t>Varchar</w:t>
            </w:r>
          </w:p>
        </w:tc>
        <w:tc>
          <w:tcPr>
            <w:tcW w:w="992" w:type="dxa"/>
          </w:tcPr>
          <w:p w14:paraId="0F2B82D0" w14:textId="77777777" w:rsidR="007318E5" w:rsidRDefault="007318E5" w:rsidP="007318E5">
            <w:r>
              <w:t>50</w:t>
            </w:r>
          </w:p>
        </w:tc>
        <w:tc>
          <w:tcPr>
            <w:tcW w:w="2127" w:type="dxa"/>
          </w:tcPr>
          <w:p w14:paraId="1346313E" w14:textId="77777777" w:rsidR="007318E5" w:rsidRDefault="007318E5" w:rsidP="007318E5">
            <w:r>
              <w:t>NOT NULL</w:t>
            </w:r>
          </w:p>
        </w:tc>
        <w:tc>
          <w:tcPr>
            <w:tcW w:w="2551" w:type="dxa"/>
          </w:tcPr>
          <w:p w14:paraId="06DBDC89" w14:textId="1029DFC6" w:rsidR="007318E5" w:rsidRDefault="007318E5" w:rsidP="007318E5">
            <w:r>
              <w:rPr>
                <w:sz w:val="22"/>
                <w:szCs w:val="22"/>
              </w:rPr>
              <w:t>cart</w:t>
            </w:r>
            <w:r>
              <w:t xml:space="preserve"> _quantity</w:t>
            </w:r>
          </w:p>
        </w:tc>
      </w:tr>
      <w:tr w:rsidR="007318E5" w14:paraId="59F0E469" w14:textId="77777777" w:rsidTr="00254457">
        <w:tc>
          <w:tcPr>
            <w:tcW w:w="2263" w:type="dxa"/>
          </w:tcPr>
          <w:p w14:paraId="3EA2BA4A" w14:textId="7140E340" w:rsidR="007318E5" w:rsidRDefault="007318E5" w:rsidP="0073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  <w:r>
              <w:rPr>
                <w:sz w:val="22"/>
                <w:szCs w:val="22"/>
              </w:rPr>
              <w:t xml:space="preserve"> _id</w:t>
            </w:r>
          </w:p>
        </w:tc>
        <w:tc>
          <w:tcPr>
            <w:tcW w:w="1276" w:type="dxa"/>
          </w:tcPr>
          <w:p w14:paraId="03D1820D" w14:textId="77777777" w:rsidR="007318E5" w:rsidRDefault="007318E5" w:rsidP="007318E5">
            <w:r>
              <w:t>Int</w:t>
            </w:r>
          </w:p>
        </w:tc>
        <w:tc>
          <w:tcPr>
            <w:tcW w:w="992" w:type="dxa"/>
          </w:tcPr>
          <w:p w14:paraId="1776E60C" w14:textId="77777777" w:rsidR="007318E5" w:rsidRDefault="007318E5" w:rsidP="007318E5">
            <w:r>
              <w:t>10</w:t>
            </w:r>
          </w:p>
        </w:tc>
        <w:tc>
          <w:tcPr>
            <w:tcW w:w="2127" w:type="dxa"/>
          </w:tcPr>
          <w:p w14:paraId="47640C1D" w14:textId="77777777" w:rsidR="007318E5" w:rsidRDefault="007318E5" w:rsidP="007318E5">
            <w:r>
              <w:t>Foreign key</w:t>
            </w:r>
          </w:p>
        </w:tc>
        <w:tc>
          <w:tcPr>
            <w:tcW w:w="2551" w:type="dxa"/>
          </w:tcPr>
          <w:p w14:paraId="64317F63" w14:textId="41687293" w:rsidR="007318E5" w:rsidRDefault="007318E5" w:rsidP="0073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 _id</w:t>
            </w:r>
          </w:p>
        </w:tc>
      </w:tr>
      <w:tr w:rsidR="007318E5" w14:paraId="265F0194" w14:textId="77777777" w:rsidTr="00254457">
        <w:tc>
          <w:tcPr>
            <w:tcW w:w="2263" w:type="dxa"/>
          </w:tcPr>
          <w:p w14:paraId="14AEB23C" w14:textId="1C7F38FA" w:rsidR="007318E5" w:rsidRDefault="007318E5" w:rsidP="0073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</w:t>
            </w:r>
            <w:r>
              <w:rPr>
                <w:sz w:val="22"/>
                <w:szCs w:val="22"/>
              </w:rPr>
              <w:t xml:space="preserve"> _id</w:t>
            </w:r>
          </w:p>
        </w:tc>
        <w:tc>
          <w:tcPr>
            <w:tcW w:w="1276" w:type="dxa"/>
          </w:tcPr>
          <w:p w14:paraId="0CF86804" w14:textId="737E8851" w:rsidR="007318E5" w:rsidRDefault="007318E5" w:rsidP="007318E5">
            <w:r>
              <w:t>int</w:t>
            </w:r>
          </w:p>
        </w:tc>
        <w:tc>
          <w:tcPr>
            <w:tcW w:w="992" w:type="dxa"/>
          </w:tcPr>
          <w:p w14:paraId="30BB081E" w14:textId="3FFCE871" w:rsidR="007318E5" w:rsidRDefault="007318E5" w:rsidP="007318E5">
            <w:r>
              <w:t>10</w:t>
            </w:r>
          </w:p>
        </w:tc>
        <w:tc>
          <w:tcPr>
            <w:tcW w:w="2127" w:type="dxa"/>
          </w:tcPr>
          <w:p w14:paraId="12333640" w14:textId="72A72E35" w:rsidR="007318E5" w:rsidRDefault="007318E5" w:rsidP="007318E5">
            <w:r>
              <w:t>Foreign key</w:t>
            </w:r>
          </w:p>
        </w:tc>
        <w:tc>
          <w:tcPr>
            <w:tcW w:w="2551" w:type="dxa"/>
          </w:tcPr>
          <w:p w14:paraId="51B4F670" w14:textId="2632CF40" w:rsidR="007318E5" w:rsidRDefault="007318E5" w:rsidP="0073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 _id</w:t>
            </w:r>
          </w:p>
        </w:tc>
      </w:tr>
      <w:tr w:rsidR="007318E5" w14:paraId="25124CA0" w14:textId="77777777" w:rsidTr="00254457">
        <w:tc>
          <w:tcPr>
            <w:tcW w:w="2263" w:type="dxa"/>
          </w:tcPr>
          <w:p w14:paraId="3F61DAE5" w14:textId="698C7072" w:rsidR="007318E5" w:rsidRDefault="007318E5" w:rsidP="007318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Cart_status</w:t>
            </w:r>
            <w:proofErr w:type="spellEnd"/>
          </w:p>
        </w:tc>
        <w:tc>
          <w:tcPr>
            <w:tcW w:w="1276" w:type="dxa"/>
          </w:tcPr>
          <w:p w14:paraId="28174BA6" w14:textId="71433DB8" w:rsidR="007318E5" w:rsidRDefault="007318E5" w:rsidP="007318E5">
            <w:r>
              <w:t>varchar</w:t>
            </w:r>
          </w:p>
        </w:tc>
        <w:tc>
          <w:tcPr>
            <w:tcW w:w="992" w:type="dxa"/>
          </w:tcPr>
          <w:p w14:paraId="20BDEB95" w14:textId="103A5F33" w:rsidR="007318E5" w:rsidRDefault="007318E5" w:rsidP="007318E5">
            <w:r>
              <w:t>50</w:t>
            </w:r>
          </w:p>
        </w:tc>
        <w:tc>
          <w:tcPr>
            <w:tcW w:w="2127" w:type="dxa"/>
          </w:tcPr>
          <w:p w14:paraId="31038986" w14:textId="577A7E5A" w:rsidR="007318E5" w:rsidRDefault="007318E5" w:rsidP="007318E5">
            <w:r>
              <w:t>NOTNULL</w:t>
            </w:r>
          </w:p>
        </w:tc>
        <w:tc>
          <w:tcPr>
            <w:tcW w:w="2551" w:type="dxa"/>
          </w:tcPr>
          <w:p w14:paraId="6FBF9DB6" w14:textId="0645A3F1" w:rsidR="007318E5" w:rsidRDefault="007318E5" w:rsidP="007318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Cart_status</w:t>
            </w:r>
            <w:proofErr w:type="spellEnd"/>
          </w:p>
        </w:tc>
      </w:tr>
    </w:tbl>
    <w:p w14:paraId="537B3A6C" w14:textId="77777777" w:rsidR="000D41C3" w:rsidRDefault="000D41C3" w:rsidP="00593FB9">
      <w:pPr>
        <w:pStyle w:val="Header"/>
        <w:rPr>
          <w:sz w:val="22"/>
          <w:szCs w:val="22"/>
        </w:rPr>
      </w:pPr>
    </w:p>
    <w:p w14:paraId="3C3F5D56" w14:textId="77777777" w:rsidR="000D41C3" w:rsidRDefault="000D41C3" w:rsidP="00593FB9">
      <w:pPr>
        <w:pStyle w:val="Header"/>
        <w:rPr>
          <w:sz w:val="22"/>
          <w:szCs w:val="22"/>
        </w:rPr>
      </w:pPr>
    </w:p>
    <w:p w14:paraId="3FD7AEAB" w14:textId="77777777" w:rsidR="000D41C3" w:rsidRDefault="000D41C3" w:rsidP="00593FB9">
      <w:pPr>
        <w:pStyle w:val="Header"/>
        <w:rPr>
          <w:sz w:val="22"/>
          <w:szCs w:val="22"/>
        </w:rPr>
      </w:pPr>
    </w:p>
    <w:p w14:paraId="5D06157E" w14:textId="77777777" w:rsidR="000D41C3" w:rsidRDefault="000D41C3" w:rsidP="00593FB9">
      <w:pPr>
        <w:pStyle w:val="Header"/>
        <w:rPr>
          <w:sz w:val="22"/>
          <w:szCs w:val="22"/>
        </w:rPr>
      </w:pPr>
    </w:p>
    <w:p w14:paraId="60F93F12" w14:textId="77777777" w:rsidR="000D41C3" w:rsidRDefault="000D41C3" w:rsidP="00593FB9">
      <w:pPr>
        <w:pStyle w:val="Header"/>
        <w:rPr>
          <w:sz w:val="22"/>
          <w:szCs w:val="22"/>
        </w:rPr>
      </w:pPr>
    </w:p>
    <w:p w14:paraId="736EB81D" w14:textId="77777777" w:rsidR="000D41C3" w:rsidRDefault="000D41C3" w:rsidP="00593FB9">
      <w:pPr>
        <w:pStyle w:val="Header"/>
        <w:rPr>
          <w:sz w:val="22"/>
          <w:szCs w:val="22"/>
        </w:rPr>
      </w:pPr>
    </w:p>
    <w:p w14:paraId="2AF37858" w14:textId="77777777" w:rsidR="000D41C3" w:rsidRDefault="000D41C3" w:rsidP="00593FB9">
      <w:pPr>
        <w:pStyle w:val="Header"/>
        <w:rPr>
          <w:sz w:val="22"/>
          <w:szCs w:val="22"/>
        </w:rPr>
      </w:pPr>
    </w:p>
    <w:p w14:paraId="4DD000E0" w14:textId="77777777" w:rsidR="000D41C3" w:rsidRDefault="000D41C3" w:rsidP="00593FB9">
      <w:pPr>
        <w:pStyle w:val="Header"/>
        <w:rPr>
          <w:sz w:val="22"/>
          <w:szCs w:val="22"/>
        </w:rPr>
      </w:pPr>
    </w:p>
    <w:p w14:paraId="460B021C" w14:textId="77777777" w:rsidR="00AD56CB" w:rsidRDefault="00AD56CB" w:rsidP="00690747">
      <w:pPr>
        <w:pStyle w:val="Header"/>
        <w:rPr>
          <w:sz w:val="36"/>
          <w:szCs w:val="36"/>
          <w:u w:val="single"/>
        </w:rPr>
      </w:pPr>
    </w:p>
    <w:p w14:paraId="174A3A10" w14:textId="77777777" w:rsidR="00AD56CB" w:rsidRDefault="00AD56CB" w:rsidP="00690747">
      <w:pPr>
        <w:pStyle w:val="Header"/>
        <w:rPr>
          <w:sz w:val="36"/>
          <w:szCs w:val="36"/>
          <w:u w:val="single"/>
        </w:rPr>
      </w:pPr>
    </w:p>
    <w:p w14:paraId="0C184864" w14:textId="77777777" w:rsidR="00AD56CB" w:rsidRDefault="00AD56CB" w:rsidP="00690747">
      <w:pPr>
        <w:pStyle w:val="Header"/>
        <w:rPr>
          <w:sz w:val="36"/>
          <w:szCs w:val="36"/>
          <w:u w:val="single"/>
        </w:rPr>
      </w:pPr>
    </w:p>
    <w:p w14:paraId="6282C911" w14:textId="77777777" w:rsidR="00E76BD5" w:rsidRDefault="00E76BD5" w:rsidP="00690747">
      <w:pPr>
        <w:pStyle w:val="Header"/>
        <w:rPr>
          <w:sz w:val="36"/>
          <w:szCs w:val="36"/>
          <w:u w:val="single"/>
        </w:rPr>
      </w:pPr>
    </w:p>
    <w:p w14:paraId="1A4DE28E" w14:textId="77777777" w:rsidR="00E76BD5" w:rsidRDefault="00E76BD5" w:rsidP="00690747">
      <w:pPr>
        <w:pStyle w:val="Header"/>
        <w:rPr>
          <w:sz w:val="36"/>
          <w:szCs w:val="36"/>
          <w:u w:val="single"/>
        </w:rPr>
      </w:pPr>
    </w:p>
    <w:p w14:paraId="475650BA" w14:textId="77777777" w:rsidR="00E76BD5" w:rsidRDefault="00E76BD5" w:rsidP="00690747">
      <w:pPr>
        <w:pStyle w:val="Header"/>
        <w:rPr>
          <w:sz w:val="36"/>
          <w:szCs w:val="36"/>
          <w:u w:val="single"/>
        </w:rPr>
      </w:pPr>
    </w:p>
    <w:p w14:paraId="443BAC39" w14:textId="38F9198F" w:rsidR="00690747" w:rsidRDefault="00690747" w:rsidP="00690747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lastRenderedPageBreak/>
        <w:t>TABLE</w:t>
      </w:r>
      <w:r w:rsidRPr="008554EC">
        <w:t xml:space="preserve"> _</w:t>
      </w:r>
      <w:r w:rsidR="00AD56CB">
        <w:rPr>
          <w:sz w:val="36"/>
          <w:szCs w:val="36"/>
        </w:rPr>
        <w:t>6</w:t>
      </w:r>
    </w:p>
    <w:p w14:paraId="49A94325" w14:textId="77777777" w:rsidR="000D41C3" w:rsidRDefault="000D41C3" w:rsidP="000D41C3">
      <w:pPr>
        <w:pStyle w:val="Header"/>
        <w:rPr>
          <w:sz w:val="36"/>
          <w:szCs w:val="36"/>
        </w:rPr>
      </w:pPr>
    </w:p>
    <w:p w14:paraId="7D81CDF6" w14:textId="70941935" w:rsidR="000D41C3" w:rsidRDefault="000D41C3" w:rsidP="000D41C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 w:rsidR="004C1D00">
        <w:rPr>
          <w:sz w:val="22"/>
          <w:szCs w:val="22"/>
        </w:rPr>
        <w:t>food</w:t>
      </w:r>
      <w:proofErr w:type="spellEnd"/>
    </w:p>
    <w:p w14:paraId="77C7494E" w14:textId="1F5CFC7A" w:rsidR="000D41C3" w:rsidRDefault="000D41C3" w:rsidP="000D41C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proofErr w:type="spellStart"/>
      <w:r w:rsidR="00B01993">
        <w:rPr>
          <w:sz w:val="22"/>
          <w:szCs w:val="22"/>
        </w:rPr>
        <w:t>food</w:t>
      </w:r>
      <w:r>
        <w:rPr>
          <w:sz w:val="22"/>
          <w:szCs w:val="22"/>
        </w:rPr>
        <w:t>_id</w:t>
      </w:r>
      <w:proofErr w:type="spellEnd"/>
    </w:p>
    <w:p w14:paraId="335427C1" w14:textId="33789DBF" w:rsidR="000D41C3" w:rsidRDefault="000D41C3" w:rsidP="000D41C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B01993">
        <w:rPr>
          <w:sz w:val="22"/>
          <w:szCs w:val="22"/>
        </w:rPr>
        <w:t>food</w:t>
      </w:r>
      <w:r>
        <w:rPr>
          <w:sz w:val="22"/>
          <w:szCs w:val="22"/>
        </w:rPr>
        <w:t xml:space="preserve"> details</w:t>
      </w:r>
    </w:p>
    <w:p w14:paraId="3E85D8AD" w14:textId="77777777" w:rsidR="000D41C3" w:rsidRDefault="000D41C3" w:rsidP="000D41C3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820"/>
        <w:gridCol w:w="1209"/>
        <w:gridCol w:w="902"/>
        <w:gridCol w:w="1948"/>
        <w:gridCol w:w="2330"/>
      </w:tblGrid>
      <w:tr w:rsidR="000D41C3" w14:paraId="732E9E07" w14:textId="77777777" w:rsidTr="00254457">
        <w:tc>
          <w:tcPr>
            <w:tcW w:w="2263" w:type="dxa"/>
          </w:tcPr>
          <w:p w14:paraId="2FD63C37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48D0DBE0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0F900EAC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248F9E59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34BA8936" w14:textId="77777777" w:rsidR="000D41C3" w:rsidRPr="00593FB9" w:rsidRDefault="000D41C3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155D36" w14:paraId="29FE3752" w14:textId="77777777" w:rsidTr="00254457">
        <w:tc>
          <w:tcPr>
            <w:tcW w:w="2263" w:type="dxa"/>
          </w:tcPr>
          <w:p w14:paraId="5E716256" w14:textId="5212A906" w:rsidR="00155D36" w:rsidRDefault="00155D36" w:rsidP="00155D36">
            <w:proofErr w:type="gramStart"/>
            <w:r>
              <w:rPr>
                <w:sz w:val="22"/>
                <w:szCs w:val="22"/>
              </w:rPr>
              <w:t>food</w:t>
            </w:r>
            <w:r>
              <w:rPr>
                <w:sz w:val="22"/>
                <w:szCs w:val="22"/>
              </w:rPr>
              <w:t xml:space="preserve">  </w:t>
            </w:r>
            <w:r>
              <w:t>_</w:t>
            </w:r>
            <w:proofErr w:type="gramEnd"/>
            <w:r>
              <w:t>id</w:t>
            </w:r>
          </w:p>
        </w:tc>
        <w:tc>
          <w:tcPr>
            <w:tcW w:w="1276" w:type="dxa"/>
          </w:tcPr>
          <w:p w14:paraId="3ED65762" w14:textId="77777777" w:rsidR="00155D36" w:rsidRDefault="00155D36" w:rsidP="00155D36">
            <w:r>
              <w:t>Int</w:t>
            </w:r>
          </w:p>
        </w:tc>
        <w:tc>
          <w:tcPr>
            <w:tcW w:w="992" w:type="dxa"/>
          </w:tcPr>
          <w:p w14:paraId="3FE311C9" w14:textId="77777777" w:rsidR="00155D36" w:rsidRDefault="00155D36" w:rsidP="00155D36">
            <w:r>
              <w:t>10</w:t>
            </w:r>
          </w:p>
        </w:tc>
        <w:tc>
          <w:tcPr>
            <w:tcW w:w="2127" w:type="dxa"/>
          </w:tcPr>
          <w:p w14:paraId="052E14EE" w14:textId="77777777" w:rsidR="00155D36" w:rsidRDefault="00155D36" w:rsidP="00155D36">
            <w:r>
              <w:t>Primary key</w:t>
            </w:r>
          </w:p>
        </w:tc>
        <w:tc>
          <w:tcPr>
            <w:tcW w:w="2551" w:type="dxa"/>
          </w:tcPr>
          <w:p w14:paraId="53E597D2" w14:textId="4425E508" w:rsidR="00155D36" w:rsidRDefault="00155D36" w:rsidP="00155D36">
            <w:proofErr w:type="gramStart"/>
            <w:r>
              <w:rPr>
                <w:sz w:val="22"/>
                <w:szCs w:val="22"/>
              </w:rPr>
              <w:t xml:space="preserve">food  </w:t>
            </w:r>
            <w:r>
              <w:t>_</w:t>
            </w:r>
            <w:proofErr w:type="gramEnd"/>
            <w:r>
              <w:t>id</w:t>
            </w:r>
          </w:p>
        </w:tc>
      </w:tr>
      <w:tr w:rsidR="00155D36" w14:paraId="6B7B559F" w14:textId="77777777" w:rsidTr="00254457">
        <w:tc>
          <w:tcPr>
            <w:tcW w:w="2263" w:type="dxa"/>
          </w:tcPr>
          <w:p w14:paraId="189D0B13" w14:textId="4F6912A5" w:rsidR="00155D36" w:rsidRDefault="00155D36" w:rsidP="00155D36">
            <w:proofErr w:type="spellStart"/>
            <w:r>
              <w:t>food_name</w:t>
            </w:r>
            <w:proofErr w:type="spellEnd"/>
          </w:p>
        </w:tc>
        <w:tc>
          <w:tcPr>
            <w:tcW w:w="1276" w:type="dxa"/>
          </w:tcPr>
          <w:p w14:paraId="5BBE99EA" w14:textId="77777777" w:rsidR="00155D36" w:rsidRDefault="00155D36" w:rsidP="00155D36">
            <w:r>
              <w:t>Varchar</w:t>
            </w:r>
          </w:p>
        </w:tc>
        <w:tc>
          <w:tcPr>
            <w:tcW w:w="992" w:type="dxa"/>
          </w:tcPr>
          <w:p w14:paraId="3A2380D2" w14:textId="77777777" w:rsidR="00155D36" w:rsidRDefault="00155D36" w:rsidP="00155D36">
            <w:r>
              <w:t>50</w:t>
            </w:r>
          </w:p>
        </w:tc>
        <w:tc>
          <w:tcPr>
            <w:tcW w:w="2127" w:type="dxa"/>
          </w:tcPr>
          <w:p w14:paraId="7F11D7D2" w14:textId="77777777" w:rsidR="00155D36" w:rsidRDefault="00155D36" w:rsidP="00155D36">
            <w:r>
              <w:t>NOT NULL</w:t>
            </w:r>
          </w:p>
        </w:tc>
        <w:tc>
          <w:tcPr>
            <w:tcW w:w="2551" w:type="dxa"/>
          </w:tcPr>
          <w:p w14:paraId="6A9183D4" w14:textId="5B95BD4A" w:rsidR="00155D36" w:rsidRDefault="00155D36" w:rsidP="00155D36">
            <w:proofErr w:type="spellStart"/>
            <w:r>
              <w:t>food_name</w:t>
            </w:r>
            <w:proofErr w:type="spellEnd"/>
          </w:p>
        </w:tc>
      </w:tr>
      <w:tr w:rsidR="00155D36" w14:paraId="30507B24" w14:textId="77777777" w:rsidTr="00254457">
        <w:tc>
          <w:tcPr>
            <w:tcW w:w="2263" w:type="dxa"/>
          </w:tcPr>
          <w:p w14:paraId="7590AD65" w14:textId="66B337F5" w:rsidR="00155D36" w:rsidRDefault="00155D36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Food_details</w:t>
            </w:r>
            <w:proofErr w:type="spellEnd"/>
          </w:p>
        </w:tc>
        <w:tc>
          <w:tcPr>
            <w:tcW w:w="1276" w:type="dxa"/>
          </w:tcPr>
          <w:p w14:paraId="4A58E69D" w14:textId="1F09BE0A" w:rsidR="00155D36" w:rsidRDefault="00155D36" w:rsidP="00155D36">
            <w:r>
              <w:t>varchar</w:t>
            </w:r>
          </w:p>
        </w:tc>
        <w:tc>
          <w:tcPr>
            <w:tcW w:w="992" w:type="dxa"/>
          </w:tcPr>
          <w:p w14:paraId="4F93F6AB" w14:textId="77777777" w:rsidR="00155D36" w:rsidRDefault="00155D36" w:rsidP="00155D36">
            <w:r>
              <w:t>10</w:t>
            </w:r>
          </w:p>
        </w:tc>
        <w:tc>
          <w:tcPr>
            <w:tcW w:w="2127" w:type="dxa"/>
          </w:tcPr>
          <w:p w14:paraId="7A6ACB98" w14:textId="7A718D5E" w:rsidR="00155D36" w:rsidRDefault="00155D36" w:rsidP="00155D36">
            <w:r>
              <w:t>NOTNULL</w:t>
            </w:r>
          </w:p>
        </w:tc>
        <w:tc>
          <w:tcPr>
            <w:tcW w:w="2551" w:type="dxa"/>
          </w:tcPr>
          <w:p w14:paraId="6E117F60" w14:textId="7C77B321" w:rsidR="00155D36" w:rsidRDefault="00155D36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Food_details</w:t>
            </w:r>
            <w:proofErr w:type="spellEnd"/>
          </w:p>
        </w:tc>
      </w:tr>
      <w:tr w:rsidR="00155D36" w14:paraId="5DEFFB48" w14:textId="77777777" w:rsidTr="00254457">
        <w:tc>
          <w:tcPr>
            <w:tcW w:w="2263" w:type="dxa"/>
          </w:tcPr>
          <w:p w14:paraId="5FB39A8A" w14:textId="406E45B2" w:rsidR="00155D36" w:rsidRDefault="00155D36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Food_price</w:t>
            </w:r>
            <w:proofErr w:type="spellEnd"/>
          </w:p>
        </w:tc>
        <w:tc>
          <w:tcPr>
            <w:tcW w:w="1276" w:type="dxa"/>
          </w:tcPr>
          <w:p w14:paraId="083C9A1F" w14:textId="04E4F543" w:rsidR="00155D36" w:rsidRDefault="00155D36" w:rsidP="00155D36">
            <w:r>
              <w:t xml:space="preserve">Varchar </w:t>
            </w:r>
          </w:p>
        </w:tc>
        <w:tc>
          <w:tcPr>
            <w:tcW w:w="992" w:type="dxa"/>
          </w:tcPr>
          <w:p w14:paraId="17F13FA7" w14:textId="5EA1B2E7" w:rsidR="00155D36" w:rsidRDefault="00155D36" w:rsidP="00155D36">
            <w:r>
              <w:t>50</w:t>
            </w:r>
          </w:p>
        </w:tc>
        <w:tc>
          <w:tcPr>
            <w:tcW w:w="2127" w:type="dxa"/>
          </w:tcPr>
          <w:p w14:paraId="1D23997A" w14:textId="7C591E28" w:rsidR="00155D36" w:rsidRDefault="00155D36" w:rsidP="00155D36">
            <w:r>
              <w:t>NOT NULL</w:t>
            </w:r>
          </w:p>
        </w:tc>
        <w:tc>
          <w:tcPr>
            <w:tcW w:w="2551" w:type="dxa"/>
          </w:tcPr>
          <w:p w14:paraId="79C38C72" w14:textId="3F9F2A72" w:rsidR="00155D36" w:rsidRDefault="00155D36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Food_price</w:t>
            </w:r>
            <w:proofErr w:type="spellEnd"/>
          </w:p>
        </w:tc>
      </w:tr>
      <w:tr w:rsidR="00155D36" w14:paraId="411CD49A" w14:textId="77777777" w:rsidTr="00254457">
        <w:tc>
          <w:tcPr>
            <w:tcW w:w="2263" w:type="dxa"/>
          </w:tcPr>
          <w:p w14:paraId="5A87DB63" w14:textId="069A24EA" w:rsidR="00155D36" w:rsidRDefault="00FB7D40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Subcategory_id</w:t>
            </w:r>
            <w:ins w:id="0" w:author="Microsoft Word" w:date="2025-07-06T13:13:00Z" w16du:dateUtc="2025-07-06T07:43:00Z">
              <w:r w:rsidR="00155D36">
                <w:rPr>
                  <w:sz w:val="22"/>
                  <w:szCs w:val="22"/>
                </w:rPr>
                <w:t>Food_photo</w:t>
              </w:r>
            </w:ins>
            <w:proofErr w:type="spellEnd"/>
          </w:p>
        </w:tc>
        <w:tc>
          <w:tcPr>
            <w:tcW w:w="1276" w:type="dxa"/>
          </w:tcPr>
          <w:p w14:paraId="28F843D3" w14:textId="740B1812" w:rsidR="00155D36" w:rsidRDefault="00155D36" w:rsidP="00155D36">
            <w:r>
              <w:t xml:space="preserve">Varchar </w:t>
            </w:r>
          </w:p>
        </w:tc>
        <w:tc>
          <w:tcPr>
            <w:tcW w:w="992" w:type="dxa"/>
          </w:tcPr>
          <w:p w14:paraId="574ECDD8" w14:textId="68A75FBA" w:rsidR="00155D36" w:rsidRDefault="00155D36" w:rsidP="00155D36">
            <w:r>
              <w:t>50</w:t>
            </w:r>
          </w:p>
        </w:tc>
        <w:tc>
          <w:tcPr>
            <w:tcW w:w="2127" w:type="dxa"/>
          </w:tcPr>
          <w:p w14:paraId="053BA94B" w14:textId="78103FB4" w:rsidR="00155D36" w:rsidRDefault="00155D36" w:rsidP="00155D36">
            <w:r>
              <w:t>NOT NULL</w:t>
            </w:r>
          </w:p>
        </w:tc>
        <w:tc>
          <w:tcPr>
            <w:tcW w:w="2551" w:type="dxa"/>
          </w:tcPr>
          <w:p w14:paraId="5CDA6335" w14:textId="32B7F8CB" w:rsidR="00155D36" w:rsidRDefault="00155D36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Food_photo</w:t>
            </w:r>
            <w:proofErr w:type="spellEnd"/>
          </w:p>
        </w:tc>
      </w:tr>
      <w:tr w:rsidR="00155D36" w14:paraId="1CD2E2BE" w14:textId="77777777" w:rsidTr="00254457">
        <w:tc>
          <w:tcPr>
            <w:tcW w:w="2263" w:type="dxa"/>
          </w:tcPr>
          <w:p w14:paraId="0A14E473" w14:textId="1BF76F4A" w:rsidR="00155D36" w:rsidRDefault="00155D36" w:rsidP="00155D36">
            <w:pPr>
              <w:pStyle w:val="Head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Subcategory_id</w:t>
            </w:r>
            <w:proofErr w:type="spellEnd"/>
          </w:p>
        </w:tc>
        <w:tc>
          <w:tcPr>
            <w:tcW w:w="1276" w:type="dxa"/>
          </w:tcPr>
          <w:p w14:paraId="5E8CD4B6" w14:textId="58C47705" w:rsidR="00155D36" w:rsidRDefault="00155D36" w:rsidP="00155D36">
            <w:r>
              <w:t xml:space="preserve">I </w:t>
            </w:r>
            <w:proofErr w:type="spellStart"/>
            <w:r>
              <w:t>nt</w:t>
            </w:r>
            <w:proofErr w:type="spellEnd"/>
          </w:p>
        </w:tc>
        <w:tc>
          <w:tcPr>
            <w:tcW w:w="992" w:type="dxa"/>
          </w:tcPr>
          <w:p w14:paraId="5BC92827" w14:textId="3EB375C2" w:rsidR="00155D36" w:rsidRDefault="00155D36" w:rsidP="00155D36">
            <w:r>
              <w:t>10</w:t>
            </w:r>
          </w:p>
        </w:tc>
        <w:tc>
          <w:tcPr>
            <w:tcW w:w="2127" w:type="dxa"/>
          </w:tcPr>
          <w:p w14:paraId="4F16386F" w14:textId="7231BCA7" w:rsidR="00155D36" w:rsidRDefault="00155D36" w:rsidP="00155D36">
            <w:r>
              <w:t>Foreign key</w:t>
            </w:r>
          </w:p>
        </w:tc>
        <w:tc>
          <w:tcPr>
            <w:tcW w:w="2551" w:type="dxa"/>
          </w:tcPr>
          <w:p w14:paraId="227FD31E" w14:textId="13246F59" w:rsidR="00155D36" w:rsidRDefault="00155D36" w:rsidP="00155D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Subcategory_id</w:t>
            </w:r>
            <w:proofErr w:type="spellEnd"/>
          </w:p>
        </w:tc>
      </w:tr>
    </w:tbl>
    <w:p w14:paraId="588CA44B" w14:textId="772930B3" w:rsidR="00006E12" w:rsidRPr="00426D3B" w:rsidRDefault="00006E12" w:rsidP="00593FB9">
      <w:pPr>
        <w:pStyle w:val="Header"/>
      </w:pP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  <w:r w:rsidRPr="006B632A">
        <w:tab/>
      </w:r>
    </w:p>
    <w:p w14:paraId="3F7E885C" w14:textId="77777777" w:rsidR="00006E12" w:rsidRDefault="00006E12" w:rsidP="00593FB9">
      <w:pPr>
        <w:pStyle w:val="Header"/>
        <w:rPr>
          <w:sz w:val="44"/>
          <w:szCs w:val="44"/>
          <w:u w:val="single"/>
        </w:rPr>
      </w:pPr>
    </w:p>
    <w:p w14:paraId="3950EAAB" w14:textId="34FF64EA" w:rsidR="00006E12" w:rsidRDefault="00006E12" w:rsidP="00006E12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_</w:t>
      </w:r>
      <w:r w:rsidR="00AD56CB">
        <w:rPr>
          <w:sz w:val="36"/>
          <w:szCs w:val="36"/>
        </w:rPr>
        <w:t>7</w:t>
      </w:r>
    </w:p>
    <w:p w14:paraId="7047688D" w14:textId="77777777" w:rsidR="00006E12" w:rsidRDefault="00006E12" w:rsidP="00006E12">
      <w:pPr>
        <w:pStyle w:val="Header"/>
        <w:rPr>
          <w:sz w:val="36"/>
          <w:szCs w:val="36"/>
        </w:rPr>
      </w:pPr>
    </w:p>
    <w:p w14:paraId="7E82DF88" w14:textId="3CBC26A6" w:rsidR="00006E12" w:rsidRDefault="00006E12" w:rsidP="00006E1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 w:rsidR="00B00BFE">
        <w:rPr>
          <w:sz w:val="22"/>
          <w:szCs w:val="22"/>
        </w:rPr>
        <w:t>user</w:t>
      </w:r>
      <w:proofErr w:type="spellEnd"/>
    </w:p>
    <w:p w14:paraId="7DC65D69" w14:textId="3844210C" w:rsidR="00006E12" w:rsidRDefault="00006E12" w:rsidP="00006E12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</w:t>
      </w:r>
      <w:r w:rsidR="00B00BFE">
        <w:rPr>
          <w:sz w:val="22"/>
          <w:szCs w:val="22"/>
        </w:rPr>
        <w:t xml:space="preserve"> user</w:t>
      </w:r>
      <w:r w:rsidR="0055021E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3DFA92D6" w14:textId="7B9CEBF0" w:rsidR="00006E12" w:rsidRDefault="00006E12" w:rsidP="00006E1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B00BFE">
        <w:rPr>
          <w:sz w:val="22"/>
          <w:szCs w:val="22"/>
        </w:rPr>
        <w:t>user</w:t>
      </w:r>
      <w:r>
        <w:rPr>
          <w:sz w:val="22"/>
          <w:szCs w:val="22"/>
        </w:rPr>
        <w:t xml:space="preserve"> details</w:t>
      </w:r>
    </w:p>
    <w:p w14:paraId="50DFE1CD" w14:textId="6D1F48B7" w:rsidR="00006E12" w:rsidRDefault="00006E12" w:rsidP="00006E12"/>
    <w:tbl>
      <w:tblPr>
        <w:tblStyle w:val="TableGrid"/>
        <w:tblpPr w:leftFromText="180" w:rightFromText="180" w:vertAnchor="text" w:horzAnchor="margin" w:tblpX="-147" w:tblpY="197"/>
        <w:tblW w:w="9356" w:type="dxa"/>
        <w:tblLook w:val="04A0" w:firstRow="1" w:lastRow="0" w:firstColumn="1" w:lastColumn="0" w:noHBand="0" w:noVBand="1"/>
      </w:tblPr>
      <w:tblGrid>
        <w:gridCol w:w="2410"/>
        <w:gridCol w:w="1276"/>
        <w:gridCol w:w="992"/>
        <w:gridCol w:w="2127"/>
        <w:gridCol w:w="2551"/>
      </w:tblGrid>
      <w:tr w:rsidR="00006E12" w14:paraId="6E3DEB04" w14:textId="77777777" w:rsidTr="0055021E">
        <w:tc>
          <w:tcPr>
            <w:tcW w:w="2410" w:type="dxa"/>
          </w:tcPr>
          <w:p w14:paraId="37E648F2" w14:textId="77777777" w:rsidR="00006E12" w:rsidRPr="00593FB9" w:rsidRDefault="00006E12" w:rsidP="0055021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18892CBB" w14:textId="77777777" w:rsidR="00006E12" w:rsidRPr="00593FB9" w:rsidRDefault="00006E12" w:rsidP="0055021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6185B9FA" w14:textId="77777777" w:rsidR="00006E12" w:rsidRPr="00593FB9" w:rsidRDefault="00006E12" w:rsidP="0055021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623CA6ED" w14:textId="77777777" w:rsidR="00006E12" w:rsidRPr="00593FB9" w:rsidRDefault="00006E12" w:rsidP="0055021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4BDCBCA5" w14:textId="77777777" w:rsidR="00006E12" w:rsidRPr="00593FB9" w:rsidRDefault="00006E12" w:rsidP="0055021E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504311" w14:paraId="76C0F9F1" w14:textId="77777777" w:rsidTr="0055021E">
        <w:tc>
          <w:tcPr>
            <w:tcW w:w="2410" w:type="dxa"/>
          </w:tcPr>
          <w:p w14:paraId="586DF9EE" w14:textId="6C381AD1" w:rsidR="00504311" w:rsidRDefault="00504311" w:rsidP="00504311">
            <w:r>
              <w:rPr>
                <w:sz w:val="22"/>
                <w:szCs w:val="22"/>
              </w:rPr>
              <w:t>user</w:t>
            </w:r>
            <w:r>
              <w:t xml:space="preserve"> _id</w:t>
            </w:r>
          </w:p>
        </w:tc>
        <w:tc>
          <w:tcPr>
            <w:tcW w:w="1276" w:type="dxa"/>
          </w:tcPr>
          <w:p w14:paraId="0E19F482" w14:textId="77777777" w:rsidR="00504311" w:rsidRDefault="00504311" w:rsidP="00504311">
            <w:r>
              <w:t>Int</w:t>
            </w:r>
          </w:p>
        </w:tc>
        <w:tc>
          <w:tcPr>
            <w:tcW w:w="992" w:type="dxa"/>
          </w:tcPr>
          <w:p w14:paraId="14C5D8ED" w14:textId="77777777" w:rsidR="00504311" w:rsidRDefault="00504311" w:rsidP="00504311">
            <w:r>
              <w:t>10</w:t>
            </w:r>
          </w:p>
        </w:tc>
        <w:tc>
          <w:tcPr>
            <w:tcW w:w="2127" w:type="dxa"/>
          </w:tcPr>
          <w:p w14:paraId="051FAA55" w14:textId="77777777" w:rsidR="00504311" w:rsidRDefault="00504311" w:rsidP="00504311">
            <w:r>
              <w:t>Primary key</w:t>
            </w:r>
          </w:p>
        </w:tc>
        <w:tc>
          <w:tcPr>
            <w:tcW w:w="2551" w:type="dxa"/>
          </w:tcPr>
          <w:p w14:paraId="2AD63521" w14:textId="09076B9F" w:rsidR="00504311" w:rsidRDefault="00504311" w:rsidP="00504311">
            <w:r>
              <w:rPr>
                <w:sz w:val="22"/>
                <w:szCs w:val="22"/>
              </w:rPr>
              <w:t>user</w:t>
            </w:r>
            <w:r>
              <w:t xml:space="preserve"> _id</w:t>
            </w:r>
          </w:p>
        </w:tc>
      </w:tr>
      <w:tr w:rsidR="00504311" w14:paraId="1E1210C4" w14:textId="77777777" w:rsidTr="0055021E">
        <w:tc>
          <w:tcPr>
            <w:tcW w:w="2410" w:type="dxa"/>
          </w:tcPr>
          <w:p w14:paraId="64419347" w14:textId="57375D96" w:rsidR="00504311" w:rsidRDefault="00504311" w:rsidP="00504311">
            <w:proofErr w:type="gramStart"/>
            <w:r>
              <w:rPr>
                <w:sz w:val="22"/>
                <w:szCs w:val="22"/>
              </w:rPr>
              <w:t xml:space="preserve">user  </w:t>
            </w:r>
            <w:r>
              <w:t>_</w:t>
            </w:r>
            <w:proofErr w:type="gramEnd"/>
            <w:r>
              <w:t>name</w:t>
            </w:r>
          </w:p>
        </w:tc>
        <w:tc>
          <w:tcPr>
            <w:tcW w:w="1276" w:type="dxa"/>
          </w:tcPr>
          <w:p w14:paraId="42BBE708" w14:textId="77777777" w:rsidR="00504311" w:rsidRDefault="00504311" w:rsidP="00504311">
            <w:r>
              <w:t>Varchar</w:t>
            </w:r>
          </w:p>
        </w:tc>
        <w:tc>
          <w:tcPr>
            <w:tcW w:w="992" w:type="dxa"/>
          </w:tcPr>
          <w:p w14:paraId="3D9AE863" w14:textId="77777777" w:rsidR="00504311" w:rsidRDefault="00504311" w:rsidP="00504311">
            <w:r>
              <w:t>50</w:t>
            </w:r>
          </w:p>
        </w:tc>
        <w:tc>
          <w:tcPr>
            <w:tcW w:w="2127" w:type="dxa"/>
          </w:tcPr>
          <w:p w14:paraId="7AD1E691" w14:textId="77777777" w:rsidR="00504311" w:rsidRDefault="00504311" w:rsidP="00504311">
            <w:r>
              <w:t>NOT NULL</w:t>
            </w:r>
          </w:p>
        </w:tc>
        <w:tc>
          <w:tcPr>
            <w:tcW w:w="2551" w:type="dxa"/>
          </w:tcPr>
          <w:p w14:paraId="61874940" w14:textId="4A9B73CC" w:rsidR="00504311" w:rsidRDefault="00504311" w:rsidP="00504311">
            <w:proofErr w:type="gramStart"/>
            <w:r>
              <w:rPr>
                <w:sz w:val="22"/>
                <w:szCs w:val="22"/>
              </w:rPr>
              <w:t xml:space="preserve">user  </w:t>
            </w:r>
            <w:r>
              <w:t>_</w:t>
            </w:r>
            <w:proofErr w:type="gramEnd"/>
            <w:r>
              <w:t>name</w:t>
            </w:r>
          </w:p>
        </w:tc>
      </w:tr>
      <w:tr w:rsidR="00504311" w14:paraId="0A57D75A" w14:textId="77777777" w:rsidTr="0055021E">
        <w:tc>
          <w:tcPr>
            <w:tcW w:w="2410" w:type="dxa"/>
          </w:tcPr>
          <w:p w14:paraId="3619F3FD" w14:textId="2BAA77F8" w:rsidR="00504311" w:rsidRDefault="00504311" w:rsidP="0050431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user  _</w:t>
            </w:r>
            <w:proofErr w:type="gramEnd"/>
            <w:r>
              <w:rPr>
                <w:sz w:val="22"/>
                <w:szCs w:val="22"/>
              </w:rPr>
              <w:t>email</w:t>
            </w:r>
          </w:p>
        </w:tc>
        <w:tc>
          <w:tcPr>
            <w:tcW w:w="1276" w:type="dxa"/>
          </w:tcPr>
          <w:p w14:paraId="1CB20103" w14:textId="743CD214" w:rsidR="00504311" w:rsidRDefault="00504311" w:rsidP="00504311">
            <w:r>
              <w:t xml:space="preserve">Varchar </w:t>
            </w:r>
          </w:p>
        </w:tc>
        <w:tc>
          <w:tcPr>
            <w:tcW w:w="992" w:type="dxa"/>
          </w:tcPr>
          <w:p w14:paraId="73DD8A3B" w14:textId="4E9A8B37" w:rsidR="00504311" w:rsidRDefault="00504311" w:rsidP="00504311">
            <w:r>
              <w:t>50</w:t>
            </w:r>
          </w:p>
        </w:tc>
        <w:tc>
          <w:tcPr>
            <w:tcW w:w="2127" w:type="dxa"/>
          </w:tcPr>
          <w:p w14:paraId="150CF7D7" w14:textId="31776F7D" w:rsidR="00504311" w:rsidRDefault="00504311" w:rsidP="00504311">
            <w:r>
              <w:t>NOT NULL</w:t>
            </w:r>
          </w:p>
        </w:tc>
        <w:tc>
          <w:tcPr>
            <w:tcW w:w="2551" w:type="dxa"/>
          </w:tcPr>
          <w:p w14:paraId="2D8CB711" w14:textId="0EEA7BAE" w:rsidR="00504311" w:rsidRDefault="00504311" w:rsidP="0050431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user  _</w:t>
            </w:r>
            <w:proofErr w:type="gramEnd"/>
            <w:r>
              <w:rPr>
                <w:sz w:val="22"/>
                <w:szCs w:val="22"/>
              </w:rPr>
              <w:t>email</w:t>
            </w:r>
          </w:p>
        </w:tc>
      </w:tr>
      <w:tr w:rsidR="00504311" w14:paraId="5751B3DE" w14:textId="77777777" w:rsidTr="0055021E">
        <w:tc>
          <w:tcPr>
            <w:tcW w:w="2410" w:type="dxa"/>
          </w:tcPr>
          <w:p w14:paraId="5B93EA1A" w14:textId="0E85B2B3" w:rsidR="00504311" w:rsidRDefault="00504311" w:rsidP="0050431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user  </w:t>
            </w:r>
            <w:r>
              <w:t>_</w:t>
            </w:r>
            <w:proofErr w:type="gramEnd"/>
            <w:r>
              <w:t>password</w:t>
            </w:r>
          </w:p>
        </w:tc>
        <w:tc>
          <w:tcPr>
            <w:tcW w:w="1276" w:type="dxa"/>
          </w:tcPr>
          <w:p w14:paraId="5488CE65" w14:textId="04F64796" w:rsidR="00504311" w:rsidRDefault="00504311" w:rsidP="00504311">
            <w:r>
              <w:t>Varchar</w:t>
            </w:r>
          </w:p>
        </w:tc>
        <w:tc>
          <w:tcPr>
            <w:tcW w:w="992" w:type="dxa"/>
          </w:tcPr>
          <w:p w14:paraId="1F62E890" w14:textId="5DCC9228" w:rsidR="00504311" w:rsidRDefault="00504311" w:rsidP="00504311">
            <w:r>
              <w:t>10</w:t>
            </w:r>
          </w:p>
        </w:tc>
        <w:tc>
          <w:tcPr>
            <w:tcW w:w="2127" w:type="dxa"/>
          </w:tcPr>
          <w:p w14:paraId="3080970F" w14:textId="5DDD502D" w:rsidR="00504311" w:rsidRDefault="00504311" w:rsidP="00504311">
            <w:r>
              <w:t>NOT NULL</w:t>
            </w:r>
          </w:p>
        </w:tc>
        <w:tc>
          <w:tcPr>
            <w:tcW w:w="2551" w:type="dxa"/>
          </w:tcPr>
          <w:p w14:paraId="502FDD82" w14:textId="51BE7048" w:rsidR="00504311" w:rsidRDefault="00504311" w:rsidP="0050431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user  </w:t>
            </w:r>
            <w:r>
              <w:t>_</w:t>
            </w:r>
            <w:proofErr w:type="gramEnd"/>
            <w:r>
              <w:t>password</w:t>
            </w:r>
          </w:p>
        </w:tc>
      </w:tr>
      <w:tr w:rsidR="00504311" w14:paraId="7DAAB109" w14:textId="77777777" w:rsidTr="0055021E">
        <w:tc>
          <w:tcPr>
            <w:tcW w:w="2410" w:type="dxa"/>
          </w:tcPr>
          <w:p w14:paraId="406695EB" w14:textId="6544AB1C" w:rsidR="00504311" w:rsidRDefault="00504311" w:rsidP="005043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>
              <w:t xml:space="preserve"> _photo</w:t>
            </w:r>
          </w:p>
        </w:tc>
        <w:tc>
          <w:tcPr>
            <w:tcW w:w="1276" w:type="dxa"/>
          </w:tcPr>
          <w:p w14:paraId="3A922A58" w14:textId="6600DA16" w:rsidR="00504311" w:rsidRDefault="00504311" w:rsidP="00504311">
            <w:r>
              <w:t xml:space="preserve">Varchar </w:t>
            </w:r>
          </w:p>
        </w:tc>
        <w:tc>
          <w:tcPr>
            <w:tcW w:w="992" w:type="dxa"/>
          </w:tcPr>
          <w:p w14:paraId="146F40DF" w14:textId="37780643" w:rsidR="00504311" w:rsidRDefault="00504311" w:rsidP="00504311">
            <w:r>
              <w:t>60</w:t>
            </w:r>
          </w:p>
        </w:tc>
        <w:tc>
          <w:tcPr>
            <w:tcW w:w="2127" w:type="dxa"/>
          </w:tcPr>
          <w:p w14:paraId="0B1868C2" w14:textId="0E605695" w:rsidR="00504311" w:rsidRDefault="00504311" w:rsidP="00504311">
            <w:r>
              <w:t>NOTNULL</w:t>
            </w:r>
          </w:p>
        </w:tc>
        <w:tc>
          <w:tcPr>
            <w:tcW w:w="2551" w:type="dxa"/>
          </w:tcPr>
          <w:p w14:paraId="4277815D" w14:textId="4C81ABB0" w:rsidR="00504311" w:rsidRDefault="00504311" w:rsidP="005043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>
              <w:t xml:space="preserve"> _photo</w:t>
            </w:r>
          </w:p>
        </w:tc>
      </w:tr>
    </w:tbl>
    <w:p w14:paraId="1B194B01" w14:textId="77777777" w:rsidR="009B1192" w:rsidRDefault="009B1192" w:rsidP="00593FB9">
      <w:pPr>
        <w:pStyle w:val="Header"/>
        <w:rPr>
          <w:sz w:val="44"/>
          <w:szCs w:val="44"/>
          <w:u w:val="single"/>
        </w:rPr>
      </w:pPr>
    </w:p>
    <w:p w14:paraId="42901C04" w14:textId="77777777" w:rsidR="009B1192" w:rsidRDefault="009B1192" w:rsidP="00593FB9">
      <w:pPr>
        <w:pStyle w:val="Header"/>
        <w:rPr>
          <w:sz w:val="44"/>
          <w:szCs w:val="44"/>
          <w:u w:val="single"/>
        </w:rPr>
      </w:pPr>
    </w:p>
    <w:p w14:paraId="099E42D7" w14:textId="77777777" w:rsidR="00E76BD5" w:rsidRDefault="00E76BD5" w:rsidP="009B1192">
      <w:pPr>
        <w:pStyle w:val="Header"/>
        <w:rPr>
          <w:sz w:val="36"/>
          <w:szCs w:val="36"/>
          <w:u w:val="single"/>
        </w:rPr>
      </w:pPr>
    </w:p>
    <w:p w14:paraId="472FD85A" w14:textId="77777777" w:rsidR="00E76BD5" w:rsidRDefault="00E76BD5" w:rsidP="009B1192">
      <w:pPr>
        <w:pStyle w:val="Header"/>
        <w:rPr>
          <w:sz w:val="36"/>
          <w:szCs w:val="36"/>
          <w:u w:val="single"/>
        </w:rPr>
      </w:pPr>
    </w:p>
    <w:p w14:paraId="3D175D14" w14:textId="77777777" w:rsidR="00E76BD5" w:rsidRDefault="00E76BD5" w:rsidP="009B1192">
      <w:pPr>
        <w:pStyle w:val="Header"/>
        <w:rPr>
          <w:sz w:val="36"/>
          <w:szCs w:val="36"/>
          <w:u w:val="single"/>
        </w:rPr>
      </w:pPr>
    </w:p>
    <w:p w14:paraId="62CBBEF8" w14:textId="118BD92D" w:rsidR="009B1192" w:rsidRDefault="009B1192" w:rsidP="009B1192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_</w:t>
      </w:r>
      <w:r w:rsidR="00AD56CB">
        <w:rPr>
          <w:sz w:val="36"/>
          <w:szCs w:val="36"/>
        </w:rPr>
        <w:t>8</w:t>
      </w:r>
    </w:p>
    <w:p w14:paraId="3D6A28CE" w14:textId="77777777" w:rsidR="009B1192" w:rsidRDefault="009B1192" w:rsidP="009B1192">
      <w:pPr>
        <w:pStyle w:val="Header"/>
        <w:rPr>
          <w:sz w:val="36"/>
          <w:szCs w:val="36"/>
        </w:rPr>
      </w:pPr>
    </w:p>
    <w:p w14:paraId="2CAC3237" w14:textId="76C31C0F" w:rsidR="009B1192" w:rsidRDefault="009B1192" w:rsidP="009B119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 w:rsidR="003414CA">
        <w:rPr>
          <w:sz w:val="22"/>
          <w:szCs w:val="22"/>
        </w:rPr>
        <w:t>rating</w:t>
      </w:r>
      <w:proofErr w:type="spellEnd"/>
    </w:p>
    <w:p w14:paraId="650F377A" w14:textId="54DD4E63" w:rsidR="009B1192" w:rsidRDefault="009B1192" w:rsidP="009B119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3414CA">
        <w:rPr>
          <w:sz w:val="22"/>
          <w:szCs w:val="22"/>
        </w:rPr>
        <w:t>rating</w:t>
      </w:r>
      <w:r w:rsidR="003414CA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13D038D0" w14:textId="014D5EF5" w:rsidR="009B1192" w:rsidRDefault="009B1192" w:rsidP="009B119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3414CA">
        <w:rPr>
          <w:sz w:val="22"/>
          <w:szCs w:val="22"/>
        </w:rPr>
        <w:t>rating</w:t>
      </w:r>
      <w:r w:rsidR="003414CA">
        <w:rPr>
          <w:sz w:val="22"/>
          <w:szCs w:val="22"/>
        </w:rPr>
        <w:t xml:space="preserve"> </w:t>
      </w:r>
      <w:r>
        <w:rPr>
          <w:sz w:val="22"/>
          <w:szCs w:val="22"/>
        </w:rPr>
        <w:t>details</w:t>
      </w:r>
    </w:p>
    <w:p w14:paraId="36202FD9" w14:textId="77777777" w:rsidR="009B1192" w:rsidRDefault="009B1192" w:rsidP="009B1192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9B1192" w14:paraId="0A1A7966" w14:textId="77777777" w:rsidTr="00254457">
        <w:tc>
          <w:tcPr>
            <w:tcW w:w="2263" w:type="dxa"/>
          </w:tcPr>
          <w:p w14:paraId="0BD858B9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05D0703A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286E0B55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20B58071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6E0D2A3E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9879D3" w14:paraId="4CE08177" w14:textId="77777777" w:rsidTr="00254457">
        <w:tc>
          <w:tcPr>
            <w:tcW w:w="2263" w:type="dxa"/>
          </w:tcPr>
          <w:p w14:paraId="34AFEEAF" w14:textId="29990D89" w:rsidR="009879D3" w:rsidRDefault="009879D3" w:rsidP="009879D3">
            <w:r>
              <w:rPr>
                <w:sz w:val="22"/>
                <w:szCs w:val="22"/>
              </w:rPr>
              <w:t>rating</w:t>
            </w:r>
            <w:r>
              <w:t xml:space="preserve"> _id</w:t>
            </w:r>
          </w:p>
        </w:tc>
        <w:tc>
          <w:tcPr>
            <w:tcW w:w="1276" w:type="dxa"/>
          </w:tcPr>
          <w:p w14:paraId="5C6484FE" w14:textId="77777777" w:rsidR="009879D3" w:rsidRDefault="009879D3" w:rsidP="009879D3">
            <w:r>
              <w:t>Int</w:t>
            </w:r>
          </w:p>
        </w:tc>
        <w:tc>
          <w:tcPr>
            <w:tcW w:w="992" w:type="dxa"/>
          </w:tcPr>
          <w:p w14:paraId="174EE0D0" w14:textId="77777777" w:rsidR="009879D3" w:rsidRDefault="009879D3" w:rsidP="009879D3">
            <w:r>
              <w:t>10</w:t>
            </w:r>
          </w:p>
        </w:tc>
        <w:tc>
          <w:tcPr>
            <w:tcW w:w="2127" w:type="dxa"/>
          </w:tcPr>
          <w:p w14:paraId="48134B8D" w14:textId="77777777" w:rsidR="009879D3" w:rsidRDefault="009879D3" w:rsidP="009879D3">
            <w:r>
              <w:t>Primary key</w:t>
            </w:r>
          </w:p>
        </w:tc>
        <w:tc>
          <w:tcPr>
            <w:tcW w:w="2551" w:type="dxa"/>
          </w:tcPr>
          <w:p w14:paraId="27463EB6" w14:textId="5A3C7013" w:rsidR="009879D3" w:rsidRDefault="009879D3" w:rsidP="009879D3">
            <w:r>
              <w:rPr>
                <w:sz w:val="22"/>
                <w:szCs w:val="22"/>
              </w:rPr>
              <w:t>rating</w:t>
            </w:r>
            <w:r>
              <w:t xml:space="preserve"> _id</w:t>
            </w:r>
          </w:p>
        </w:tc>
      </w:tr>
      <w:tr w:rsidR="009879D3" w14:paraId="0469C1F4" w14:textId="77777777" w:rsidTr="00254457">
        <w:tc>
          <w:tcPr>
            <w:tcW w:w="2263" w:type="dxa"/>
          </w:tcPr>
          <w:p w14:paraId="5BD398A8" w14:textId="4E9EFA01" w:rsidR="009879D3" w:rsidRDefault="009879D3" w:rsidP="009879D3">
            <w:r>
              <w:rPr>
                <w:sz w:val="22"/>
                <w:szCs w:val="22"/>
              </w:rPr>
              <w:t>rating</w:t>
            </w:r>
            <w:r>
              <w:t xml:space="preserve"> _name</w:t>
            </w:r>
          </w:p>
        </w:tc>
        <w:tc>
          <w:tcPr>
            <w:tcW w:w="1276" w:type="dxa"/>
          </w:tcPr>
          <w:p w14:paraId="5F944A7C" w14:textId="77777777" w:rsidR="009879D3" w:rsidRDefault="009879D3" w:rsidP="009879D3">
            <w:r>
              <w:t>Varchar</w:t>
            </w:r>
          </w:p>
        </w:tc>
        <w:tc>
          <w:tcPr>
            <w:tcW w:w="992" w:type="dxa"/>
          </w:tcPr>
          <w:p w14:paraId="56FA4EA3" w14:textId="77777777" w:rsidR="009879D3" w:rsidRDefault="009879D3" w:rsidP="009879D3">
            <w:r>
              <w:t>50</w:t>
            </w:r>
          </w:p>
        </w:tc>
        <w:tc>
          <w:tcPr>
            <w:tcW w:w="2127" w:type="dxa"/>
          </w:tcPr>
          <w:p w14:paraId="5BA7AA04" w14:textId="77777777" w:rsidR="009879D3" w:rsidRDefault="009879D3" w:rsidP="009879D3">
            <w:r>
              <w:t>NOT NULL</w:t>
            </w:r>
          </w:p>
        </w:tc>
        <w:tc>
          <w:tcPr>
            <w:tcW w:w="2551" w:type="dxa"/>
          </w:tcPr>
          <w:p w14:paraId="4A323D62" w14:textId="4F38A47E" w:rsidR="009879D3" w:rsidRDefault="009879D3" w:rsidP="009879D3">
            <w:r>
              <w:rPr>
                <w:sz w:val="22"/>
                <w:szCs w:val="22"/>
              </w:rPr>
              <w:t>rating</w:t>
            </w:r>
            <w:r>
              <w:t xml:space="preserve"> _name</w:t>
            </w:r>
          </w:p>
        </w:tc>
      </w:tr>
      <w:tr w:rsidR="009879D3" w14:paraId="419DA541" w14:textId="77777777" w:rsidTr="00254457">
        <w:tc>
          <w:tcPr>
            <w:tcW w:w="2263" w:type="dxa"/>
          </w:tcPr>
          <w:p w14:paraId="68426FF3" w14:textId="0D4A0D1B" w:rsidR="009879D3" w:rsidRDefault="009879D3" w:rsidP="00987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</w:t>
            </w:r>
            <w:r>
              <w:rPr>
                <w:sz w:val="22"/>
                <w:szCs w:val="22"/>
              </w:rPr>
              <w:t xml:space="preserve"> _content</w:t>
            </w:r>
          </w:p>
        </w:tc>
        <w:tc>
          <w:tcPr>
            <w:tcW w:w="1276" w:type="dxa"/>
          </w:tcPr>
          <w:p w14:paraId="57CDB3F6" w14:textId="77777777" w:rsidR="009879D3" w:rsidRDefault="009879D3" w:rsidP="009879D3">
            <w:r>
              <w:t xml:space="preserve">Varchar </w:t>
            </w:r>
          </w:p>
        </w:tc>
        <w:tc>
          <w:tcPr>
            <w:tcW w:w="992" w:type="dxa"/>
          </w:tcPr>
          <w:p w14:paraId="097DD9C9" w14:textId="77777777" w:rsidR="009879D3" w:rsidRDefault="009879D3" w:rsidP="009879D3">
            <w:r>
              <w:t>50</w:t>
            </w:r>
          </w:p>
        </w:tc>
        <w:tc>
          <w:tcPr>
            <w:tcW w:w="2127" w:type="dxa"/>
          </w:tcPr>
          <w:p w14:paraId="3C189956" w14:textId="77777777" w:rsidR="009879D3" w:rsidRDefault="009879D3" w:rsidP="009879D3">
            <w:r>
              <w:t>NOT NULL</w:t>
            </w:r>
          </w:p>
        </w:tc>
        <w:tc>
          <w:tcPr>
            <w:tcW w:w="2551" w:type="dxa"/>
          </w:tcPr>
          <w:p w14:paraId="16BF3D41" w14:textId="0D5B9BCE" w:rsidR="009879D3" w:rsidRDefault="009879D3" w:rsidP="00987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 _content</w:t>
            </w:r>
          </w:p>
        </w:tc>
      </w:tr>
      <w:tr w:rsidR="009879D3" w14:paraId="26709B95" w14:textId="77777777" w:rsidTr="00254457">
        <w:tc>
          <w:tcPr>
            <w:tcW w:w="2263" w:type="dxa"/>
          </w:tcPr>
          <w:p w14:paraId="57D982C2" w14:textId="04F76108" w:rsidR="009879D3" w:rsidRDefault="009879D3" w:rsidP="00987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_gender</w:t>
            </w:r>
            <w:proofErr w:type="spellEnd"/>
          </w:p>
        </w:tc>
        <w:tc>
          <w:tcPr>
            <w:tcW w:w="1276" w:type="dxa"/>
          </w:tcPr>
          <w:p w14:paraId="4E7A25A4" w14:textId="77777777" w:rsidR="009879D3" w:rsidRDefault="009879D3" w:rsidP="009879D3">
            <w:r>
              <w:t xml:space="preserve">Varchar </w:t>
            </w:r>
          </w:p>
        </w:tc>
        <w:tc>
          <w:tcPr>
            <w:tcW w:w="992" w:type="dxa"/>
          </w:tcPr>
          <w:p w14:paraId="3F02E443" w14:textId="77777777" w:rsidR="009879D3" w:rsidRDefault="009879D3" w:rsidP="009879D3">
            <w:r>
              <w:t>50</w:t>
            </w:r>
          </w:p>
        </w:tc>
        <w:tc>
          <w:tcPr>
            <w:tcW w:w="2127" w:type="dxa"/>
          </w:tcPr>
          <w:p w14:paraId="6CFBB674" w14:textId="77777777" w:rsidR="009879D3" w:rsidRDefault="009879D3" w:rsidP="009879D3">
            <w:r>
              <w:t>NOT NULL</w:t>
            </w:r>
          </w:p>
        </w:tc>
        <w:tc>
          <w:tcPr>
            <w:tcW w:w="2551" w:type="dxa"/>
          </w:tcPr>
          <w:p w14:paraId="0F93715C" w14:textId="33A9FA9C" w:rsidR="009879D3" w:rsidRDefault="009879D3" w:rsidP="00987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 _gender</w:t>
            </w:r>
          </w:p>
        </w:tc>
      </w:tr>
      <w:tr w:rsidR="009879D3" w14:paraId="1CBE8DE7" w14:textId="77777777" w:rsidTr="00254457">
        <w:tc>
          <w:tcPr>
            <w:tcW w:w="2263" w:type="dxa"/>
          </w:tcPr>
          <w:p w14:paraId="7DBB860F" w14:textId="0B0482D1" w:rsidR="009879D3" w:rsidRDefault="009879D3" w:rsidP="009879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1E12D6CD" w14:textId="26F46955" w:rsidR="009879D3" w:rsidRDefault="009879D3" w:rsidP="009879D3">
            <w:r>
              <w:t>int</w:t>
            </w:r>
          </w:p>
        </w:tc>
        <w:tc>
          <w:tcPr>
            <w:tcW w:w="992" w:type="dxa"/>
          </w:tcPr>
          <w:p w14:paraId="53C738EF" w14:textId="4FACAA48" w:rsidR="009879D3" w:rsidRDefault="009879D3" w:rsidP="009879D3">
            <w:r>
              <w:t>10</w:t>
            </w:r>
          </w:p>
        </w:tc>
        <w:tc>
          <w:tcPr>
            <w:tcW w:w="2127" w:type="dxa"/>
          </w:tcPr>
          <w:p w14:paraId="1CE00716" w14:textId="696354DE" w:rsidR="009879D3" w:rsidRDefault="009879D3" w:rsidP="009879D3">
            <w:r>
              <w:t>Foreign key</w:t>
            </w:r>
          </w:p>
        </w:tc>
        <w:tc>
          <w:tcPr>
            <w:tcW w:w="2551" w:type="dxa"/>
          </w:tcPr>
          <w:p w14:paraId="597C9DCC" w14:textId="68241AD8" w:rsidR="009879D3" w:rsidRDefault="009879D3" w:rsidP="009879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User_id</w:t>
            </w:r>
            <w:proofErr w:type="spellEnd"/>
          </w:p>
        </w:tc>
      </w:tr>
      <w:tr w:rsidR="009879D3" w14:paraId="11209682" w14:textId="77777777" w:rsidTr="00254457">
        <w:tc>
          <w:tcPr>
            <w:tcW w:w="2263" w:type="dxa"/>
          </w:tcPr>
          <w:p w14:paraId="54A68A40" w14:textId="3806985F" w:rsidR="009879D3" w:rsidRDefault="009879D3" w:rsidP="009879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food_id</w:t>
            </w:r>
            <w:proofErr w:type="spellEnd"/>
          </w:p>
        </w:tc>
        <w:tc>
          <w:tcPr>
            <w:tcW w:w="1276" w:type="dxa"/>
          </w:tcPr>
          <w:p w14:paraId="1412ABAB" w14:textId="76DF9048" w:rsidR="009879D3" w:rsidRDefault="009879D3" w:rsidP="009879D3">
            <w:r>
              <w:t>int</w:t>
            </w:r>
          </w:p>
        </w:tc>
        <w:tc>
          <w:tcPr>
            <w:tcW w:w="992" w:type="dxa"/>
          </w:tcPr>
          <w:p w14:paraId="2B50809C" w14:textId="4A2094CC" w:rsidR="009879D3" w:rsidRDefault="009879D3" w:rsidP="009879D3">
            <w:r>
              <w:t>10</w:t>
            </w:r>
          </w:p>
        </w:tc>
        <w:tc>
          <w:tcPr>
            <w:tcW w:w="2127" w:type="dxa"/>
          </w:tcPr>
          <w:p w14:paraId="4A62B112" w14:textId="32065F0D" w:rsidR="009879D3" w:rsidRDefault="009879D3" w:rsidP="009879D3">
            <w:r>
              <w:t>Foreign key</w:t>
            </w:r>
          </w:p>
        </w:tc>
        <w:tc>
          <w:tcPr>
            <w:tcW w:w="2551" w:type="dxa"/>
          </w:tcPr>
          <w:p w14:paraId="472FD58E" w14:textId="03773DD5" w:rsidR="009879D3" w:rsidRDefault="009879D3" w:rsidP="009879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food_id</w:t>
            </w:r>
            <w:proofErr w:type="spellEnd"/>
          </w:p>
        </w:tc>
      </w:tr>
    </w:tbl>
    <w:p w14:paraId="2E7C5F16" w14:textId="77777777" w:rsidR="000D41C3" w:rsidRDefault="000D41C3" w:rsidP="00593FB9">
      <w:pPr>
        <w:pStyle w:val="Header"/>
        <w:rPr>
          <w:sz w:val="22"/>
          <w:szCs w:val="22"/>
        </w:rPr>
      </w:pPr>
    </w:p>
    <w:p w14:paraId="090C9CA6" w14:textId="77777777" w:rsidR="000D41C3" w:rsidRDefault="000D41C3" w:rsidP="00593FB9">
      <w:pPr>
        <w:pStyle w:val="Header"/>
        <w:rPr>
          <w:sz w:val="22"/>
          <w:szCs w:val="22"/>
        </w:rPr>
      </w:pPr>
    </w:p>
    <w:p w14:paraId="2FF8A558" w14:textId="77777777" w:rsidR="00690747" w:rsidRDefault="00690747" w:rsidP="009B1192">
      <w:pPr>
        <w:pStyle w:val="Header"/>
        <w:rPr>
          <w:sz w:val="36"/>
          <w:szCs w:val="36"/>
          <w:u w:val="single"/>
        </w:rPr>
      </w:pPr>
    </w:p>
    <w:p w14:paraId="248F3093" w14:textId="77777777" w:rsidR="00690747" w:rsidRDefault="00690747" w:rsidP="009B1192">
      <w:pPr>
        <w:pStyle w:val="Header"/>
        <w:rPr>
          <w:sz w:val="36"/>
          <w:szCs w:val="36"/>
          <w:u w:val="single"/>
        </w:rPr>
      </w:pPr>
    </w:p>
    <w:p w14:paraId="5ED68B43" w14:textId="77777777" w:rsidR="00690747" w:rsidRDefault="00690747" w:rsidP="009B1192">
      <w:pPr>
        <w:pStyle w:val="Header"/>
        <w:rPr>
          <w:sz w:val="36"/>
          <w:szCs w:val="36"/>
          <w:u w:val="single"/>
        </w:rPr>
      </w:pPr>
    </w:p>
    <w:p w14:paraId="6DF60DB3" w14:textId="0876C083" w:rsidR="009B1192" w:rsidRDefault="009B1192" w:rsidP="009B1192">
      <w:pPr>
        <w:pStyle w:val="Header"/>
        <w:rPr>
          <w:sz w:val="36"/>
          <w:szCs w:val="36"/>
        </w:rPr>
      </w:pPr>
      <w:r w:rsidRPr="008554EC">
        <w:rPr>
          <w:sz w:val="36"/>
          <w:szCs w:val="36"/>
          <w:u w:val="single"/>
        </w:rPr>
        <w:t>TABLE</w:t>
      </w:r>
      <w:r w:rsidRPr="008554EC">
        <w:t xml:space="preserve"> </w:t>
      </w:r>
      <w:r>
        <w:t>_</w:t>
      </w:r>
      <w:r w:rsidR="00AD56CB">
        <w:rPr>
          <w:sz w:val="40"/>
          <w:szCs w:val="40"/>
        </w:rPr>
        <w:t>9</w:t>
      </w:r>
    </w:p>
    <w:p w14:paraId="13787874" w14:textId="77777777" w:rsidR="009B1192" w:rsidRDefault="009B1192" w:rsidP="009B1192">
      <w:pPr>
        <w:pStyle w:val="Header"/>
        <w:rPr>
          <w:sz w:val="36"/>
          <w:szCs w:val="36"/>
        </w:rPr>
      </w:pPr>
    </w:p>
    <w:p w14:paraId="0FB1A753" w14:textId="2E4D74CB" w:rsidR="009B1192" w:rsidRDefault="009B1192" w:rsidP="009B119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 w:rsidR="00E45949" w:rsidRPr="00E45949">
        <w:rPr>
          <w:sz w:val="22"/>
          <w:szCs w:val="22"/>
        </w:rPr>
        <w:t>tbl_</w:t>
      </w:r>
      <w:r w:rsidR="00BC6B01">
        <w:rPr>
          <w:sz w:val="22"/>
          <w:szCs w:val="22"/>
        </w:rPr>
        <w:t>feedback</w:t>
      </w:r>
      <w:r w:rsidR="00E45949" w:rsidRPr="00E45949">
        <w:rPr>
          <w:sz w:val="22"/>
          <w:szCs w:val="22"/>
        </w:rPr>
        <w:t>_class</w:t>
      </w:r>
      <w:proofErr w:type="spellEnd"/>
    </w:p>
    <w:p w14:paraId="2D6CE2EF" w14:textId="10A29C87" w:rsidR="009B1192" w:rsidRDefault="009B1192" w:rsidP="009B119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BC6B01">
        <w:rPr>
          <w:sz w:val="22"/>
          <w:szCs w:val="22"/>
        </w:rPr>
        <w:t>feedback</w:t>
      </w:r>
      <w:r w:rsidR="00BC6B01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454AC51D" w14:textId="5D5997A7" w:rsidR="009B1192" w:rsidRDefault="009B1192" w:rsidP="009B119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BC6B01">
        <w:rPr>
          <w:sz w:val="22"/>
          <w:szCs w:val="22"/>
        </w:rPr>
        <w:t>feedback</w:t>
      </w:r>
      <w:r w:rsidR="00BC6B01">
        <w:rPr>
          <w:sz w:val="22"/>
          <w:szCs w:val="22"/>
        </w:rPr>
        <w:t xml:space="preserve"> </w:t>
      </w:r>
      <w:r>
        <w:rPr>
          <w:sz w:val="22"/>
          <w:szCs w:val="22"/>
        </w:rPr>
        <w:t>details</w:t>
      </w:r>
    </w:p>
    <w:p w14:paraId="6078BEA7" w14:textId="77777777" w:rsidR="009B1192" w:rsidRDefault="009B1192" w:rsidP="009B1192"/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872"/>
        <w:gridCol w:w="1092"/>
        <w:gridCol w:w="742"/>
        <w:gridCol w:w="1631"/>
        <w:gridCol w:w="2872"/>
      </w:tblGrid>
      <w:tr w:rsidR="009B1192" w14:paraId="6D20D2F6" w14:textId="77777777" w:rsidTr="00DC167F">
        <w:tc>
          <w:tcPr>
            <w:tcW w:w="2872" w:type="dxa"/>
          </w:tcPr>
          <w:p w14:paraId="1336F3B3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092" w:type="dxa"/>
          </w:tcPr>
          <w:p w14:paraId="3E2FC423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742" w:type="dxa"/>
          </w:tcPr>
          <w:p w14:paraId="49844FB3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1631" w:type="dxa"/>
          </w:tcPr>
          <w:p w14:paraId="73F26FD3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872" w:type="dxa"/>
          </w:tcPr>
          <w:p w14:paraId="36B8DDC6" w14:textId="77777777" w:rsidR="009B1192" w:rsidRPr="00593FB9" w:rsidRDefault="009B1192" w:rsidP="00254457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F60313" w14:paraId="3ABBB499" w14:textId="77777777" w:rsidTr="00DC167F">
        <w:tc>
          <w:tcPr>
            <w:tcW w:w="2872" w:type="dxa"/>
          </w:tcPr>
          <w:p w14:paraId="1F4A2600" w14:textId="4C7F41B7" w:rsidR="00F60313" w:rsidRDefault="00F60313" w:rsidP="00F60313">
            <w:r>
              <w:rPr>
                <w:sz w:val="22"/>
                <w:szCs w:val="22"/>
              </w:rPr>
              <w:t>feedback</w:t>
            </w:r>
            <w:r w:rsidRPr="00B42784">
              <w:rPr>
                <w:sz w:val="22"/>
                <w:szCs w:val="22"/>
              </w:rPr>
              <w:t xml:space="preserve"> _id</w:t>
            </w:r>
          </w:p>
        </w:tc>
        <w:tc>
          <w:tcPr>
            <w:tcW w:w="1092" w:type="dxa"/>
          </w:tcPr>
          <w:p w14:paraId="7AA08093" w14:textId="77777777" w:rsidR="00F60313" w:rsidRDefault="00F60313" w:rsidP="00F60313">
            <w:r>
              <w:t>Int</w:t>
            </w:r>
          </w:p>
        </w:tc>
        <w:tc>
          <w:tcPr>
            <w:tcW w:w="742" w:type="dxa"/>
          </w:tcPr>
          <w:p w14:paraId="7A71788A" w14:textId="77777777" w:rsidR="00F60313" w:rsidRDefault="00F60313" w:rsidP="00F60313">
            <w:r>
              <w:t>10</w:t>
            </w:r>
          </w:p>
        </w:tc>
        <w:tc>
          <w:tcPr>
            <w:tcW w:w="1631" w:type="dxa"/>
          </w:tcPr>
          <w:p w14:paraId="6E2A511F" w14:textId="77777777" w:rsidR="00F60313" w:rsidRDefault="00F60313" w:rsidP="00F60313">
            <w:r>
              <w:t>Primary key</w:t>
            </w:r>
          </w:p>
        </w:tc>
        <w:tc>
          <w:tcPr>
            <w:tcW w:w="2872" w:type="dxa"/>
          </w:tcPr>
          <w:p w14:paraId="6877105D" w14:textId="22EF599B" w:rsidR="00F60313" w:rsidRDefault="00F60313" w:rsidP="00F60313">
            <w:r>
              <w:rPr>
                <w:sz w:val="22"/>
                <w:szCs w:val="22"/>
              </w:rPr>
              <w:t>feedback</w:t>
            </w:r>
            <w:r w:rsidRPr="00B42784">
              <w:rPr>
                <w:sz w:val="22"/>
                <w:szCs w:val="22"/>
              </w:rPr>
              <w:t xml:space="preserve"> _id</w:t>
            </w:r>
          </w:p>
        </w:tc>
      </w:tr>
      <w:tr w:rsidR="00F60313" w14:paraId="3A45407A" w14:textId="77777777" w:rsidTr="00DC167F">
        <w:tc>
          <w:tcPr>
            <w:tcW w:w="2872" w:type="dxa"/>
          </w:tcPr>
          <w:p w14:paraId="4E0C323D" w14:textId="2D8DD212" w:rsidR="00F60313" w:rsidRDefault="00F60313" w:rsidP="00F60313">
            <w:r>
              <w:rPr>
                <w:sz w:val="22"/>
                <w:szCs w:val="22"/>
              </w:rPr>
              <w:t>feedback</w:t>
            </w:r>
            <w:r w:rsidRPr="00B42784">
              <w:rPr>
                <w:sz w:val="22"/>
                <w:szCs w:val="22"/>
              </w:rPr>
              <w:t xml:space="preserve"> _d</w:t>
            </w:r>
            <w:r>
              <w:rPr>
                <w:sz w:val="22"/>
                <w:szCs w:val="22"/>
              </w:rPr>
              <w:t>ate</w:t>
            </w:r>
          </w:p>
        </w:tc>
        <w:tc>
          <w:tcPr>
            <w:tcW w:w="1092" w:type="dxa"/>
          </w:tcPr>
          <w:p w14:paraId="44F03423" w14:textId="1B4DB0B3" w:rsidR="00F60313" w:rsidRDefault="00F60313" w:rsidP="00F60313">
            <w:r>
              <w:t>varchar</w:t>
            </w:r>
          </w:p>
        </w:tc>
        <w:tc>
          <w:tcPr>
            <w:tcW w:w="742" w:type="dxa"/>
          </w:tcPr>
          <w:p w14:paraId="4E0D04B8" w14:textId="6152F073" w:rsidR="00F60313" w:rsidRDefault="00F60313" w:rsidP="00F60313">
            <w:r>
              <w:t>50</w:t>
            </w:r>
          </w:p>
        </w:tc>
        <w:tc>
          <w:tcPr>
            <w:tcW w:w="1631" w:type="dxa"/>
          </w:tcPr>
          <w:p w14:paraId="647AF729" w14:textId="44064EF3" w:rsidR="00F60313" w:rsidRDefault="00F60313" w:rsidP="00F60313">
            <w:r>
              <w:t>NOTNULL</w:t>
            </w:r>
          </w:p>
        </w:tc>
        <w:tc>
          <w:tcPr>
            <w:tcW w:w="2872" w:type="dxa"/>
          </w:tcPr>
          <w:p w14:paraId="5C68C472" w14:textId="56D40182" w:rsidR="00F60313" w:rsidRDefault="00F60313" w:rsidP="00F60313">
            <w:r>
              <w:rPr>
                <w:sz w:val="22"/>
                <w:szCs w:val="22"/>
              </w:rPr>
              <w:t>feedback</w:t>
            </w:r>
            <w:r w:rsidRPr="00B42784">
              <w:rPr>
                <w:sz w:val="22"/>
                <w:szCs w:val="22"/>
              </w:rPr>
              <w:t xml:space="preserve"> _d</w:t>
            </w:r>
            <w:r>
              <w:rPr>
                <w:sz w:val="22"/>
                <w:szCs w:val="22"/>
              </w:rPr>
              <w:t>ate</w:t>
            </w:r>
          </w:p>
        </w:tc>
      </w:tr>
      <w:tr w:rsidR="00F60313" w14:paraId="279A05D5" w14:textId="77777777" w:rsidTr="00DC167F">
        <w:tc>
          <w:tcPr>
            <w:tcW w:w="2872" w:type="dxa"/>
          </w:tcPr>
          <w:p w14:paraId="0DC753DA" w14:textId="4DD6FE99" w:rsidR="00F60313" w:rsidRDefault="00F60313" w:rsidP="00F603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</w:t>
            </w:r>
            <w:r w:rsidRPr="00C85698">
              <w:rPr>
                <w:sz w:val="22"/>
                <w:szCs w:val="22"/>
              </w:rPr>
              <w:t xml:space="preserve"> _</w:t>
            </w:r>
            <w:r>
              <w:rPr>
                <w:sz w:val="22"/>
                <w:szCs w:val="22"/>
              </w:rPr>
              <w:t>details</w:t>
            </w:r>
          </w:p>
        </w:tc>
        <w:tc>
          <w:tcPr>
            <w:tcW w:w="1092" w:type="dxa"/>
          </w:tcPr>
          <w:p w14:paraId="32E88945" w14:textId="3DD2B9B0" w:rsidR="00F60313" w:rsidRDefault="00F60313" w:rsidP="00F60313">
            <w:r>
              <w:t>varchar</w:t>
            </w:r>
          </w:p>
        </w:tc>
        <w:tc>
          <w:tcPr>
            <w:tcW w:w="742" w:type="dxa"/>
          </w:tcPr>
          <w:p w14:paraId="1DE6E2F3" w14:textId="77777777" w:rsidR="00F60313" w:rsidRDefault="00F60313" w:rsidP="00F60313">
            <w:r>
              <w:t>50</w:t>
            </w:r>
          </w:p>
        </w:tc>
        <w:tc>
          <w:tcPr>
            <w:tcW w:w="1631" w:type="dxa"/>
          </w:tcPr>
          <w:p w14:paraId="3D9D57AC" w14:textId="05F10483" w:rsidR="00F60313" w:rsidRDefault="00F60313" w:rsidP="00F60313">
            <w:r>
              <w:t>NOTNULL</w:t>
            </w:r>
          </w:p>
        </w:tc>
        <w:tc>
          <w:tcPr>
            <w:tcW w:w="2872" w:type="dxa"/>
          </w:tcPr>
          <w:p w14:paraId="583941B1" w14:textId="34B1CFEC" w:rsidR="00F60313" w:rsidRDefault="00F60313" w:rsidP="00F603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</w:t>
            </w:r>
            <w:r w:rsidRPr="00C85698">
              <w:rPr>
                <w:sz w:val="22"/>
                <w:szCs w:val="22"/>
              </w:rPr>
              <w:t xml:space="preserve"> _</w:t>
            </w:r>
            <w:r>
              <w:rPr>
                <w:sz w:val="22"/>
                <w:szCs w:val="22"/>
              </w:rPr>
              <w:t>details</w:t>
            </w:r>
          </w:p>
        </w:tc>
      </w:tr>
      <w:tr w:rsidR="00F60313" w14:paraId="06A3E0D3" w14:textId="77777777" w:rsidTr="00DC167F">
        <w:tc>
          <w:tcPr>
            <w:tcW w:w="2872" w:type="dxa"/>
          </w:tcPr>
          <w:p w14:paraId="6F14D0DA" w14:textId="307E5AE3" w:rsidR="00F60313" w:rsidRDefault="00F60313" w:rsidP="00F6031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</w:t>
            </w:r>
            <w:r w:rsidRPr="00C85698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92" w:type="dxa"/>
          </w:tcPr>
          <w:p w14:paraId="0C9D376E" w14:textId="77777777" w:rsidR="00F60313" w:rsidRDefault="00F60313" w:rsidP="00F60313">
            <w:r>
              <w:t>Int</w:t>
            </w:r>
          </w:p>
        </w:tc>
        <w:tc>
          <w:tcPr>
            <w:tcW w:w="742" w:type="dxa"/>
          </w:tcPr>
          <w:p w14:paraId="066430BC" w14:textId="77777777" w:rsidR="00F60313" w:rsidRDefault="00F60313" w:rsidP="00F60313">
            <w:r>
              <w:t>10</w:t>
            </w:r>
          </w:p>
        </w:tc>
        <w:tc>
          <w:tcPr>
            <w:tcW w:w="1631" w:type="dxa"/>
          </w:tcPr>
          <w:p w14:paraId="4CAE517F" w14:textId="77777777" w:rsidR="00F60313" w:rsidRDefault="00F60313" w:rsidP="00F60313">
            <w:r>
              <w:t>Foreign key</w:t>
            </w:r>
          </w:p>
        </w:tc>
        <w:tc>
          <w:tcPr>
            <w:tcW w:w="2872" w:type="dxa"/>
          </w:tcPr>
          <w:p w14:paraId="56794DA0" w14:textId="3AE8F372" w:rsidR="00F60313" w:rsidRDefault="00F60313" w:rsidP="00F6031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</w:t>
            </w:r>
            <w:r w:rsidRPr="00C85698">
              <w:rPr>
                <w:sz w:val="22"/>
                <w:szCs w:val="22"/>
              </w:rPr>
              <w:t>_id</w:t>
            </w:r>
            <w:proofErr w:type="spellEnd"/>
          </w:p>
        </w:tc>
      </w:tr>
    </w:tbl>
    <w:p w14:paraId="6A75FB51" w14:textId="77777777" w:rsidR="000D41C3" w:rsidRDefault="000D41C3" w:rsidP="00593FB9">
      <w:pPr>
        <w:pStyle w:val="Header"/>
        <w:rPr>
          <w:sz w:val="22"/>
          <w:szCs w:val="22"/>
        </w:rPr>
      </w:pPr>
    </w:p>
    <w:p w14:paraId="2030ECCA" w14:textId="77777777" w:rsidR="000D41C3" w:rsidRDefault="000D41C3" w:rsidP="00593FB9">
      <w:pPr>
        <w:pStyle w:val="Header"/>
        <w:rPr>
          <w:sz w:val="22"/>
          <w:szCs w:val="22"/>
        </w:rPr>
      </w:pPr>
    </w:p>
    <w:p w14:paraId="128B047B" w14:textId="77777777" w:rsidR="007C2074" w:rsidRDefault="007C2074" w:rsidP="006B632A">
      <w:pPr>
        <w:pStyle w:val="Header"/>
        <w:rPr>
          <w:sz w:val="36"/>
          <w:szCs w:val="36"/>
          <w:u w:val="single"/>
        </w:rPr>
      </w:pPr>
    </w:p>
    <w:p w14:paraId="41FB6F65" w14:textId="77777777" w:rsidR="007C2074" w:rsidRDefault="007C2074" w:rsidP="006B632A">
      <w:pPr>
        <w:pStyle w:val="Header"/>
        <w:rPr>
          <w:sz w:val="36"/>
          <w:szCs w:val="36"/>
          <w:u w:val="single"/>
        </w:rPr>
      </w:pPr>
    </w:p>
    <w:p w14:paraId="5A507A40" w14:textId="77777777" w:rsidR="007C2074" w:rsidRDefault="007C2074" w:rsidP="006B632A">
      <w:pPr>
        <w:pStyle w:val="Header"/>
        <w:rPr>
          <w:sz w:val="36"/>
          <w:szCs w:val="36"/>
          <w:u w:val="single"/>
        </w:rPr>
      </w:pPr>
    </w:p>
    <w:p w14:paraId="7FD26D94" w14:textId="77777777" w:rsidR="007C2074" w:rsidRDefault="007C2074" w:rsidP="00696C87">
      <w:pPr>
        <w:pStyle w:val="Header"/>
        <w:rPr>
          <w:sz w:val="36"/>
          <w:szCs w:val="36"/>
          <w:u w:val="single"/>
        </w:rPr>
      </w:pPr>
    </w:p>
    <w:p w14:paraId="39270C1D" w14:textId="77777777" w:rsidR="007C2074" w:rsidRDefault="007C2074" w:rsidP="00696C87">
      <w:pPr>
        <w:pStyle w:val="Header"/>
        <w:rPr>
          <w:sz w:val="36"/>
          <w:szCs w:val="36"/>
          <w:u w:val="single"/>
        </w:rPr>
      </w:pPr>
    </w:p>
    <w:p w14:paraId="26505EC8" w14:textId="77777777" w:rsidR="007C2074" w:rsidRDefault="007C2074" w:rsidP="00696C87">
      <w:pPr>
        <w:pStyle w:val="Header"/>
        <w:rPr>
          <w:sz w:val="36"/>
          <w:szCs w:val="36"/>
          <w:u w:val="single"/>
        </w:rPr>
      </w:pPr>
    </w:p>
    <w:p w14:paraId="61FE7C36" w14:textId="77777777" w:rsidR="00406B1D" w:rsidRDefault="00406B1D" w:rsidP="00696C87">
      <w:pPr>
        <w:pStyle w:val="Header"/>
        <w:rPr>
          <w:sz w:val="36"/>
          <w:szCs w:val="36"/>
          <w:u w:val="single"/>
        </w:rPr>
      </w:pPr>
    </w:p>
    <w:p w14:paraId="354A5C0C" w14:textId="77777777" w:rsidR="00406B1D" w:rsidRDefault="00406B1D" w:rsidP="00817BBB">
      <w:pPr>
        <w:pStyle w:val="Header"/>
        <w:rPr>
          <w:sz w:val="36"/>
          <w:szCs w:val="36"/>
          <w:u w:val="single"/>
        </w:rPr>
      </w:pPr>
    </w:p>
    <w:p w14:paraId="03A296E1" w14:textId="77777777" w:rsidR="00801152" w:rsidRDefault="00801152" w:rsidP="00817BBB">
      <w:pPr>
        <w:pStyle w:val="Header"/>
        <w:rPr>
          <w:sz w:val="36"/>
          <w:szCs w:val="36"/>
          <w:u w:val="single"/>
        </w:rPr>
      </w:pPr>
    </w:p>
    <w:p w14:paraId="62AC5812" w14:textId="345A34A6" w:rsidR="00817BBB" w:rsidRPr="00426D3B" w:rsidRDefault="00817BBB" w:rsidP="00817BBB">
      <w:pPr>
        <w:pStyle w:val="Header"/>
        <w:rPr>
          <w:sz w:val="36"/>
          <w:szCs w:val="36"/>
        </w:rPr>
      </w:pPr>
      <w:r w:rsidRPr="00426D3B">
        <w:rPr>
          <w:sz w:val="36"/>
          <w:szCs w:val="36"/>
          <w:u w:val="single"/>
        </w:rPr>
        <w:t>TABLE</w:t>
      </w:r>
      <w:r w:rsidRPr="00426D3B">
        <w:t xml:space="preserve"> _</w:t>
      </w:r>
      <w:r w:rsidR="00AD56CB">
        <w:rPr>
          <w:sz w:val="40"/>
          <w:szCs w:val="40"/>
        </w:rPr>
        <w:t>10</w:t>
      </w:r>
    </w:p>
    <w:p w14:paraId="08BB850E" w14:textId="77777777" w:rsidR="00817BBB" w:rsidRDefault="00817BBB" w:rsidP="00817BBB">
      <w:pPr>
        <w:pStyle w:val="Header"/>
        <w:rPr>
          <w:sz w:val="36"/>
          <w:szCs w:val="36"/>
        </w:rPr>
      </w:pPr>
    </w:p>
    <w:p w14:paraId="1CEC2DC0" w14:textId="6FD6AAC7" w:rsidR="00817BBB" w:rsidRDefault="00817BBB" w:rsidP="00817BBB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name : tbl_complaint</w:t>
      </w:r>
    </w:p>
    <w:p w14:paraId="2BA3D30D" w14:textId="6784422B" w:rsidR="00817BBB" w:rsidRDefault="00817BBB" w:rsidP="00817BBB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complai</w:t>
      </w:r>
      <w:r w:rsidR="00C83ECE">
        <w:rPr>
          <w:sz w:val="22"/>
          <w:szCs w:val="22"/>
        </w:rPr>
        <w:t>n</w:t>
      </w:r>
      <w:r>
        <w:rPr>
          <w:sz w:val="22"/>
          <w:szCs w:val="22"/>
        </w:rPr>
        <w:t>t_id</w:t>
      </w:r>
    </w:p>
    <w:p w14:paraId="019E32DB" w14:textId="1C660792" w:rsidR="00426D3B" w:rsidRDefault="00817BBB" w:rsidP="00426D3B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complaint detail</w:t>
      </w:r>
    </w:p>
    <w:p w14:paraId="2A7F3F51" w14:textId="77777777" w:rsidR="00F60313" w:rsidRPr="00426D3B" w:rsidRDefault="00F60313" w:rsidP="00426D3B">
      <w:pPr>
        <w:pStyle w:val="Header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17BBB" w14:paraId="419ACAAD" w14:textId="77777777" w:rsidTr="000D7F41">
        <w:tc>
          <w:tcPr>
            <w:tcW w:w="2263" w:type="dxa"/>
          </w:tcPr>
          <w:p w14:paraId="4EB318F6" w14:textId="77777777" w:rsidR="00817BBB" w:rsidRPr="00593FB9" w:rsidRDefault="00817BBB" w:rsidP="000D7F4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47D1871C" w14:textId="77777777" w:rsidR="00817BBB" w:rsidRPr="00593FB9" w:rsidRDefault="00817BBB" w:rsidP="000D7F4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4C390CAC" w14:textId="77777777" w:rsidR="00817BBB" w:rsidRPr="00593FB9" w:rsidRDefault="00817BBB" w:rsidP="000D7F4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43A7F19C" w14:textId="77777777" w:rsidR="00817BBB" w:rsidRPr="00593FB9" w:rsidRDefault="00817BBB" w:rsidP="000D7F4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1CECC052" w14:textId="77777777" w:rsidR="00817BBB" w:rsidRPr="00593FB9" w:rsidRDefault="00817BBB" w:rsidP="000D7F4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277892" w14:paraId="6192DF46" w14:textId="77777777" w:rsidTr="000D7F41">
        <w:tc>
          <w:tcPr>
            <w:tcW w:w="2263" w:type="dxa"/>
          </w:tcPr>
          <w:p w14:paraId="6A5E3439" w14:textId="2D7D9028" w:rsidR="00277892" w:rsidRDefault="00277892" w:rsidP="00277892">
            <w:r>
              <w:rPr>
                <w:sz w:val="22"/>
                <w:szCs w:val="22"/>
              </w:rPr>
              <w:t xml:space="preserve">complaint </w:t>
            </w:r>
            <w:r>
              <w:t>_id</w:t>
            </w:r>
          </w:p>
        </w:tc>
        <w:tc>
          <w:tcPr>
            <w:tcW w:w="1276" w:type="dxa"/>
          </w:tcPr>
          <w:p w14:paraId="3B0665B2" w14:textId="77777777" w:rsidR="00277892" w:rsidRDefault="00277892" w:rsidP="00277892">
            <w:r>
              <w:t>Int</w:t>
            </w:r>
          </w:p>
        </w:tc>
        <w:tc>
          <w:tcPr>
            <w:tcW w:w="992" w:type="dxa"/>
          </w:tcPr>
          <w:p w14:paraId="7F782238" w14:textId="77777777" w:rsidR="00277892" w:rsidRDefault="00277892" w:rsidP="00277892">
            <w:r>
              <w:t>10</w:t>
            </w:r>
          </w:p>
        </w:tc>
        <w:tc>
          <w:tcPr>
            <w:tcW w:w="2127" w:type="dxa"/>
          </w:tcPr>
          <w:p w14:paraId="3EC5C644" w14:textId="77777777" w:rsidR="00277892" w:rsidRDefault="00277892" w:rsidP="00277892">
            <w:r>
              <w:t>Primary key</w:t>
            </w:r>
          </w:p>
        </w:tc>
        <w:tc>
          <w:tcPr>
            <w:tcW w:w="2551" w:type="dxa"/>
          </w:tcPr>
          <w:p w14:paraId="4453E55C" w14:textId="7F95124B" w:rsidR="00277892" w:rsidRDefault="00277892" w:rsidP="00277892">
            <w:r>
              <w:rPr>
                <w:sz w:val="22"/>
                <w:szCs w:val="22"/>
              </w:rPr>
              <w:t xml:space="preserve">complaint </w:t>
            </w:r>
            <w:r>
              <w:t>_id</w:t>
            </w:r>
          </w:p>
        </w:tc>
      </w:tr>
      <w:tr w:rsidR="00277892" w14:paraId="26464EC9" w14:textId="77777777" w:rsidTr="000D7F41">
        <w:tc>
          <w:tcPr>
            <w:tcW w:w="2263" w:type="dxa"/>
          </w:tcPr>
          <w:p w14:paraId="752359F1" w14:textId="28C09E16" w:rsidR="00277892" w:rsidRDefault="00277892" w:rsidP="0027789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complaint_tittel</w:t>
            </w:r>
            <w:proofErr w:type="spellEnd"/>
          </w:p>
        </w:tc>
        <w:tc>
          <w:tcPr>
            <w:tcW w:w="1276" w:type="dxa"/>
          </w:tcPr>
          <w:p w14:paraId="683E6FC1" w14:textId="0FE37C58" w:rsidR="00277892" w:rsidRDefault="00277892" w:rsidP="00277892">
            <w:r>
              <w:t xml:space="preserve">Varchar </w:t>
            </w:r>
          </w:p>
        </w:tc>
        <w:tc>
          <w:tcPr>
            <w:tcW w:w="992" w:type="dxa"/>
          </w:tcPr>
          <w:p w14:paraId="3E522D09" w14:textId="1ADA9717" w:rsidR="00277892" w:rsidRDefault="00277892" w:rsidP="00277892">
            <w:r>
              <w:t>10</w:t>
            </w:r>
          </w:p>
        </w:tc>
        <w:tc>
          <w:tcPr>
            <w:tcW w:w="2127" w:type="dxa"/>
          </w:tcPr>
          <w:p w14:paraId="719677A7" w14:textId="06ADA788" w:rsidR="00277892" w:rsidRDefault="00277892" w:rsidP="00277892">
            <w:r>
              <w:t>NOT NULL</w:t>
            </w:r>
          </w:p>
        </w:tc>
        <w:tc>
          <w:tcPr>
            <w:tcW w:w="2551" w:type="dxa"/>
          </w:tcPr>
          <w:p w14:paraId="34792327" w14:textId="335263E8" w:rsidR="00277892" w:rsidRDefault="00277892" w:rsidP="0027789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complaint_tittel</w:t>
            </w:r>
            <w:proofErr w:type="spellEnd"/>
          </w:p>
        </w:tc>
      </w:tr>
      <w:tr w:rsidR="00277892" w14:paraId="575F493C" w14:textId="77777777" w:rsidTr="000D7F41">
        <w:tc>
          <w:tcPr>
            <w:tcW w:w="2263" w:type="dxa"/>
          </w:tcPr>
          <w:p w14:paraId="5A8C6D00" w14:textId="0524F961" w:rsidR="00277892" w:rsidRDefault="00277892" w:rsidP="002778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_details</w:t>
            </w:r>
          </w:p>
        </w:tc>
        <w:tc>
          <w:tcPr>
            <w:tcW w:w="1276" w:type="dxa"/>
          </w:tcPr>
          <w:p w14:paraId="583E7A68" w14:textId="77777777" w:rsidR="00277892" w:rsidRDefault="00277892" w:rsidP="00277892">
            <w:r>
              <w:t xml:space="preserve">Varchar </w:t>
            </w:r>
          </w:p>
        </w:tc>
        <w:tc>
          <w:tcPr>
            <w:tcW w:w="992" w:type="dxa"/>
          </w:tcPr>
          <w:p w14:paraId="6FEAC6B6" w14:textId="3797E782" w:rsidR="00277892" w:rsidRDefault="00277892" w:rsidP="00277892">
            <w:r>
              <w:t>100</w:t>
            </w:r>
          </w:p>
        </w:tc>
        <w:tc>
          <w:tcPr>
            <w:tcW w:w="2127" w:type="dxa"/>
          </w:tcPr>
          <w:p w14:paraId="1CD639A4" w14:textId="77777777" w:rsidR="00277892" w:rsidRDefault="00277892" w:rsidP="00277892">
            <w:r>
              <w:t>NOT NULL</w:t>
            </w:r>
          </w:p>
        </w:tc>
        <w:tc>
          <w:tcPr>
            <w:tcW w:w="2551" w:type="dxa"/>
          </w:tcPr>
          <w:p w14:paraId="616E166D" w14:textId="066DD0E6" w:rsidR="00277892" w:rsidRDefault="00277892" w:rsidP="002778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_details</w:t>
            </w:r>
          </w:p>
        </w:tc>
      </w:tr>
      <w:tr w:rsidR="00277892" w14:paraId="41A63677" w14:textId="77777777" w:rsidTr="000D7F41">
        <w:tc>
          <w:tcPr>
            <w:tcW w:w="2263" w:type="dxa"/>
          </w:tcPr>
          <w:p w14:paraId="537C1210" w14:textId="77777777" w:rsidR="00277892" w:rsidRDefault="00277892" w:rsidP="002778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_id</w:t>
            </w:r>
          </w:p>
        </w:tc>
        <w:tc>
          <w:tcPr>
            <w:tcW w:w="1276" w:type="dxa"/>
          </w:tcPr>
          <w:p w14:paraId="59CDDEDB" w14:textId="77777777" w:rsidR="00277892" w:rsidRDefault="00277892" w:rsidP="00277892">
            <w:r>
              <w:t xml:space="preserve">Int  </w:t>
            </w:r>
          </w:p>
        </w:tc>
        <w:tc>
          <w:tcPr>
            <w:tcW w:w="992" w:type="dxa"/>
          </w:tcPr>
          <w:p w14:paraId="49EB58BE" w14:textId="77777777" w:rsidR="00277892" w:rsidRDefault="00277892" w:rsidP="00277892">
            <w:r>
              <w:t>10</w:t>
            </w:r>
          </w:p>
        </w:tc>
        <w:tc>
          <w:tcPr>
            <w:tcW w:w="2127" w:type="dxa"/>
          </w:tcPr>
          <w:p w14:paraId="64B83B0D" w14:textId="77777777" w:rsidR="00277892" w:rsidRDefault="00277892" w:rsidP="00277892">
            <w:r>
              <w:t>Foreign key</w:t>
            </w:r>
          </w:p>
        </w:tc>
        <w:tc>
          <w:tcPr>
            <w:tcW w:w="2551" w:type="dxa"/>
          </w:tcPr>
          <w:p w14:paraId="0ABE4D40" w14:textId="48C2C5F1" w:rsidR="00277892" w:rsidRDefault="00277892" w:rsidP="002778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_id</w:t>
            </w:r>
          </w:p>
        </w:tc>
      </w:tr>
      <w:tr w:rsidR="00406B1D" w14:paraId="51B106B4" w14:textId="77777777" w:rsidTr="000D7F41">
        <w:tc>
          <w:tcPr>
            <w:tcW w:w="2263" w:type="dxa"/>
          </w:tcPr>
          <w:p w14:paraId="1B14EF49" w14:textId="3B7E7C68" w:rsidR="00406B1D" w:rsidRDefault="00406B1D" w:rsidP="00406B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</w:t>
            </w:r>
            <w:r w:rsidR="009C1177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1276" w:type="dxa"/>
          </w:tcPr>
          <w:p w14:paraId="0D2C7AAC" w14:textId="21F228B8" w:rsidR="00406B1D" w:rsidRDefault="00406B1D" w:rsidP="00406B1D">
            <w:r>
              <w:t xml:space="preserve">Varchar </w:t>
            </w:r>
          </w:p>
        </w:tc>
        <w:tc>
          <w:tcPr>
            <w:tcW w:w="992" w:type="dxa"/>
          </w:tcPr>
          <w:p w14:paraId="7E6ABFF8" w14:textId="3D4E88DA" w:rsidR="00406B1D" w:rsidRDefault="00406B1D" w:rsidP="00406B1D">
            <w:r>
              <w:t>50</w:t>
            </w:r>
          </w:p>
        </w:tc>
        <w:tc>
          <w:tcPr>
            <w:tcW w:w="2127" w:type="dxa"/>
          </w:tcPr>
          <w:p w14:paraId="605382BB" w14:textId="4FDB608E" w:rsidR="00406B1D" w:rsidRDefault="00406B1D" w:rsidP="00406B1D">
            <w:r>
              <w:t>NOT NULL</w:t>
            </w:r>
          </w:p>
        </w:tc>
        <w:tc>
          <w:tcPr>
            <w:tcW w:w="2551" w:type="dxa"/>
          </w:tcPr>
          <w:p w14:paraId="7ECB20AA" w14:textId="28DDCF40" w:rsidR="00406B1D" w:rsidRDefault="00277892" w:rsidP="00406B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complaint_date</w:t>
            </w:r>
            <w:proofErr w:type="spellEnd"/>
          </w:p>
        </w:tc>
      </w:tr>
      <w:tr w:rsidR="00072E8A" w14:paraId="6922C7F8" w14:textId="77777777" w:rsidTr="000D7F41">
        <w:tc>
          <w:tcPr>
            <w:tcW w:w="2263" w:type="dxa"/>
          </w:tcPr>
          <w:p w14:paraId="62D565E7" w14:textId="1F3D8187" w:rsidR="00072E8A" w:rsidRDefault="00277892" w:rsidP="00406B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Complaint_status</w:t>
            </w:r>
            <w:proofErr w:type="spellEnd"/>
          </w:p>
        </w:tc>
        <w:tc>
          <w:tcPr>
            <w:tcW w:w="1276" w:type="dxa"/>
          </w:tcPr>
          <w:p w14:paraId="2FB32ED4" w14:textId="1F3F000B" w:rsidR="00072E8A" w:rsidRDefault="00277892" w:rsidP="00406B1D">
            <w:r>
              <w:t>varchar</w:t>
            </w:r>
          </w:p>
        </w:tc>
        <w:tc>
          <w:tcPr>
            <w:tcW w:w="992" w:type="dxa"/>
          </w:tcPr>
          <w:p w14:paraId="081841AD" w14:textId="1FA59EBB" w:rsidR="00072E8A" w:rsidRDefault="00277892" w:rsidP="00406B1D">
            <w:r>
              <w:t>50</w:t>
            </w:r>
          </w:p>
        </w:tc>
        <w:tc>
          <w:tcPr>
            <w:tcW w:w="2127" w:type="dxa"/>
          </w:tcPr>
          <w:p w14:paraId="259C4857" w14:textId="4EF5F805" w:rsidR="00072E8A" w:rsidRDefault="00277892" w:rsidP="00406B1D">
            <w:r>
              <w:t>NOTNULL</w:t>
            </w:r>
          </w:p>
        </w:tc>
        <w:tc>
          <w:tcPr>
            <w:tcW w:w="2551" w:type="dxa"/>
          </w:tcPr>
          <w:p w14:paraId="778FF7CF" w14:textId="2BFA2B03" w:rsidR="00072E8A" w:rsidRDefault="00277892" w:rsidP="00406B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Complaint_status</w:t>
            </w:r>
            <w:proofErr w:type="spellEnd"/>
          </w:p>
        </w:tc>
      </w:tr>
    </w:tbl>
    <w:p w14:paraId="511D419D" w14:textId="77777777" w:rsidR="00C83ECE" w:rsidRDefault="00C83ECE" w:rsidP="00593FB9">
      <w:pPr>
        <w:pStyle w:val="Header"/>
        <w:rPr>
          <w:sz w:val="22"/>
          <w:szCs w:val="22"/>
        </w:rPr>
      </w:pPr>
    </w:p>
    <w:p w14:paraId="4EB31FB3" w14:textId="77777777" w:rsidR="00801152" w:rsidRDefault="00801152" w:rsidP="00593FB9">
      <w:pPr>
        <w:pStyle w:val="Header"/>
        <w:rPr>
          <w:sz w:val="22"/>
          <w:szCs w:val="22"/>
        </w:rPr>
      </w:pPr>
    </w:p>
    <w:p w14:paraId="048C3600" w14:textId="77777777" w:rsidR="00801152" w:rsidRDefault="00801152" w:rsidP="00593FB9">
      <w:pPr>
        <w:pStyle w:val="Header"/>
        <w:rPr>
          <w:sz w:val="22"/>
          <w:szCs w:val="22"/>
        </w:rPr>
      </w:pPr>
    </w:p>
    <w:p w14:paraId="2E79A711" w14:textId="77777777" w:rsidR="00801152" w:rsidRDefault="00801152" w:rsidP="00593FB9">
      <w:pPr>
        <w:pStyle w:val="Header"/>
        <w:rPr>
          <w:sz w:val="22"/>
          <w:szCs w:val="22"/>
        </w:rPr>
      </w:pPr>
    </w:p>
    <w:p w14:paraId="1D7670B3" w14:textId="77777777" w:rsidR="00801152" w:rsidRDefault="00801152" w:rsidP="00593FB9">
      <w:pPr>
        <w:pStyle w:val="Header"/>
        <w:rPr>
          <w:sz w:val="22"/>
          <w:szCs w:val="22"/>
        </w:rPr>
      </w:pPr>
    </w:p>
    <w:p w14:paraId="0055F6DC" w14:textId="47D6721E" w:rsidR="00801152" w:rsidRPr="00426D3B" w:rsidRDefault="00801152" w:rsidP="00801152">
      <w:pPr>
        <w:pStyle w:val="Header"/>
        <w:rPr>
          <w:sz w:val="36"/>
          <w:szCs w:val="36"/>
        </w:rPr>
      </w:pPr>
      <w:r w:rsidRPr="00426D3B">
        <w:rPr>
          <w:sz w:val="36"/>
          <w:szCs w:val="36"/>
          <w:u w:val="single"/>
        </w:rPr>
        <w:t>TABLE</w:t>
      </w:r>
      <w:r w:rsidRPr="00426D3B">
        <w:t xml:space="preserve"> _</w:t>
      </w:r>
      <w:r>
        <w:rPr>
          <w:sz w:val="40"/>
          <w:szCs w:val="40"/>
        </w:rPr>
        <w:t>1</w:t>
      </w:r>
      <w:r>
        <w:rPr>
          <w:sz w:val="40"/>
          <w:szCs w:val="40"/>
        </w:rPr>
        <w:t>1</w:t>
      </w:r>
    </w:p>
    <w:p w14:paraId="7CEBFD8E" w14:textId="77777777" w:rsidR="00801152" w:rsidRDefault="00801152" w:rsidP="00801152">
      <w:pPr>
        <w:pStyle w:val="Header"/>
        <w:rPr>
          <w:sz w:val="36"/>
          <w:szCs w:val="36"/>
        </w:rPr>
      </w:pPr>
    </w:p>
    <w:p w14:paraId="046B342A" w14:textId="67F9014B" w:rsidR="00801152" w:rsidRDefault="00801152" w:rsidP="0080115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</w:t>
      </w:r>
      <w:r>
        <w:rPr>
          <w:sz w:val="22"/>
          <w:szCs w:val="22"/>
        </w:rPr>
        <w:t>booking</w:t>
      </w:r>
      <w:proofErr w:type="spellEnd"/>
    </w:p>
    <w:p w14:paraId="1FBCEFA0" w14:textId="141574E8" w:rsidR="00801152" w:rsidRDefault="00801152" w:rsidP="0080115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r w:rsidR="002D5E5C">
        <w:rPr>
          <w:sz w:val="22"/>
          <w:szCs w:val="22"/>
        </w:rPr>
        <w:t>booking</w:t>
      </w:r>
      <w:r w:rsidR="002D5E5C">
        <w:rPr>
          <w:sz w:val="22"/>
          <w:szCs w:val="22"/>
        </w:rPr>
        <w:t xml:space="preserve"> </w:t>
      </w:r>
      <w:r>
        <w:rPr>
          <w:sz w:val="22"/>
          <w:szCs w:val="22"/>
        </w:rPr>
        <w:t>_id</w:t>
      </w:r>
    </w:p>
    <w:p w14:paraId="2E4181BA" w14:textId="2D43F988" w:rsidR="00801152" w:rsidRDefault="00801152" w:rsidP="0080115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spellStart"/>
      <w:proofErr w:type="gramStart"/>
      <w:r>
        <w:rPr>
          <w:sz w:val="22"/>
          <w:szCs w:val="22"/>
        </w:rPr>
        <w:t>Description:Contains</w:t>
      </w:r>
      <w:proofErr w:type="spellEnd"/>
      <w:proofErr w:type="gramEnd"/>
      <w:r>
        <w:rPr>
          <w:sz w:val="22"/>
          <w:szCs w:val="22"/>
        </w:rPr>
        <w:t xml:space="preserve"> </w:t>
      </w:r>
      <w:r w:rsidR="002D5E5C">
        <w:rPr>
          <w:sz w:val="22"/>
          <w:szCs w:val="22"/>
        </w:rPr>
        <w:t>booking</w:t>
      </w:r>
      <w:r w:rsidR="002D5E5C">
        <w:rPr>
          <w:sz w:val="22"/>
          <w:szCs w:val="22"/>
        </w:rPr>
        <w:t xml:space="preserve"> </w:t>
      </w:r>
      <w:r>
        <w:rPr>
          <w:sz w:val="22"/>
          <w:szCs w:val="22"/>
        </w:rPr>
        <w:t>detail</w:t>
      </w:r>
    </w:p>
    <w:p w14:paraId="221A83AE" w14:textId="77777777" w:rsidR="00801152" w:rsidRPr="00426D3B" w:rsidRDefault="00801152" w:rsidP="00801152">
      <w:pPr>
        <w:pStyle w:val="Header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01152" w14:paraId="3C3C71D4" w14:textId="77777777" w:rsidTr="007647B1">
        <w:tc>
          <w:tcPr>
            <w:tcW w:w="2263" w:type="dxa"/>
          </w:tcPr>
          <w:p w14:paraId="6E3A6C25" w14:textId="77777777" w:rsidR="00801152" w:rsidRPr="00593FB9" w:rsidRDefault="00801152" w:rsidP="007647B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</w:t>
            </w:r>
          </w:p>
        </w:tc>
        <w:tc>
          <w:tcPr>
            <w:tcW w:w="1276" w:type="dxa"/>
          </w:tcPr>
          <w:p w14:paraId="5253C1A6" w14:textId="77777777" w:rsidR="00801152" w:rsidRPr="00593FB9" w:rsidRDefault="00801152" w:rsidP="007647B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Data Type</w:t>
            </w:r>
          </w:p>
        </w:tc>
        <w:tc>
          <w:tcPr>
            <w:tcW w:w="992" w:type="dxa"/>
          </w:tcPr>
          <w:p w14:paraId="7238E108" w14:textId="77777777" w:rsidR="00801152" w:rsidRPr="00593FB9" w:rsidRDefault="00801152" w:rsidP="007647B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Size</w:t>
            </w:r>
          </w:p>
        </w:tc>
        <w:tc>
          <w:tcPr>
            <w:tcW w:w="2127" w:type="dxa"/>
          </w:tcPr>
          <w:p w14:paraId="0B1DE70C" w14:textId="77777777" w:rsidR="00801152" w:rsidRPr="00593FB9" w:rsidRDefault="00801152" w:rsidP="007647B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Constraints</w:t>
            </w:r>
          </w:p>
        </w:tc>
        <w:tc>
          <w:tcPr>
            <w:tcW w:w="2551" w:type="dxa"/>
          </w:tcPr>
          <w:p w14:paraId="153563A5" w14:textId="77777777" w:rsidR="00801152" w:rsidRPr="00593FB9" w:rsidRDefault="00801152" w:rsidP="007647B1">
            <w:pPr>
              <w:jc w:val="center"/>
              <w:rPr>
                <w:u w:val="single"/>
              </w:rPr>
            </w:pPr>
            <w:r w:rsidRPr="00593FB9">
              <w:rPr>
                <w:u w:val="single"/>
              </w:rPr>
              <w:t>Field Description</w:t>
            </w:r>
          </w:p>
        </w:tc>
      </w:tr>
      <w:tr w:rsidR="00801152" w14:paraId="1E692258" w14:textId="77777777" w:rsidTr="007647B1">
        <w:tc>
          <w:tcPr>
            <w:tcW w:w="2263" w:type="dxa"/>
          </w:tcPr>
          <w:p w14:paraId="75E7B764" w14:textId="56C5270D" w:rsidR="00801152" w:rsidRDefault="002D5E5C" w:rsidP="007647B1">
            <w:r>
              <w:rPr>
                <w:sz w:val="22"/>
                <w:szCs w:val="22"/>
              </w:rPr>
              <w:t>booking</w:t>
            </w:r>
            <w:r>
              <w:t xml:space="preserve"> </w:t>
            </w:r>
            <w:r w:rsidR="00801152">
              <w:t>_id</w:t>
            </w:r>
          </w:p>
        </w:tc>
        <w:tc>
          <w:tcPr>
            <w:tcW w:w="1276" w:type="dxa"/>
          </w:tcPr>
          <w:p w14:paraId="55736E50" w14:textId="77777777" w:rsidR="00801152" w:rsidRDefault="00801152" w:rsidP="007647B1">
            <w:r>
              <w:t>Int</w:t>
            </w:r>
          </w:p>
        </w:tc>
        <w:tc>
          <w:tcPr>
            <w:tcW w:w="992" w:type="dxa"/>
          </w:tcPr>
          <w:p w14:paraId="485BDDFC" w14:textId="77777777" w:rsidR="00801152" w:rsidRDefault="00801152" w:rsidP="007647B1">
            <w:r>
              <w:t>10</w:t>
            </w:r>
          </w:p>
        </w:tc>
        <w:tc>
          <w:tcPr>
            <w:tcW w:w="2127" w:type="dxa"/>
          </w:tcPr>
          <w:p w14:paraId="075FEE1B" w14:textId="77777777" w:rsidR="00801152" w:rsidRDefault="00801152" w:rsidP="007647B1">
            <w:r>
              <w:t>Primary key</w:t>
            </w:r>
          </w:p>
        </w:tc>
        <w:tc>
          <w:tcPr>
            <w:tcW w:w="2551" w:type="dxa"/>
          </w:tcPr>
          <w:p w14:paraId="063E4852" w14:textId="0400513A" w:rsidR="00801152" w:rsidRDefault="00EE4B20" w:rsidP="007647B1">
            <w:r>
              <w:rPr>
                <w:sz w:val="22"/>
                <w:szCs w:val="22"/>
              </w:rPr>
              <w:t>booking</w:t>
            </w:r>
            <w:r>
              <w:t xml:space="preserve"> </w:t>
            </w:r>
            <w:r w:rsidR="00801152">
              <w:t>_id</w:t>
            </w:r>
          </w:p>
        </w:tc>
      </w:tr>
      <w:tr w:rsidR="00801152" w14:paraId="5E89A5DC" w14:textId="77777777" w:rsidTr="007647B1">
        <w:tc>
          <w:tcPr>
            <w:tcW w:w="2263" w:type="dxa"/>
          </w:tcPr>
          <w:p w14:paraId="4257586B" w14:textId="25017CC2" w:rsidR="00801152" w:rsidRDefault="002D5E5C" w:rsidP="007647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booking</w:t>
            </w:r>
            <w:r>
              <w:rPr>
                <w:sz w:val="22"/>
                <w:szCs w:val="22"/>
              </w:rPr>
              <w:t xml:space="preserve"> </w:t>
            </w:r>
            <w:r w:rsidR="00801152">
              <w:rPr>
                <w:sz w:val="22"/>
                <w:szCs w:val="22"/>
              </w:rPr>
              <w:t>_</w:t>
            </w:r>
            <w:r w:rsidR="00CB1B39">
              <w:rPr>
                <w:sz w:val="22"/>
                <w:szCs w:val="22"/>
              </w:rPr>
              <w:t>amount</w:t>
            </w:r>
          </w:p>
        </w:tc>
        <w:tc>
          <w:tcPr>
            <w:tcW w:w="1276" w:type="dxa"/>
          </w:tcPr>
          <w:p w14:paraId="2BE7E188" w14:textId="77777777" w:rsidR="00801152" w:rsidRDefault="00801152" w:rsidP="007647B1">
            <w:r>
              <w:t xml:space="preserve">Varchar </w:t>
            </w:r>
          </w:p>
        </w:tc>
        <w:tc>
          <w:tcPr>
            <w:tcW w:w="992" w:type="dxa"/>
          </w:tcPr>
          <w:p w14:paraId="79C3DE04" w14:textId="77777777" w:rsidR="00801152" w:rsidRDefault="00801152" w:rsidP="007647B1">
            <w:r>
              <w:t>10</w:t>
            </w:r>
          </w:p>
        </w:tc>
        <w:tc>
          <w:tcPr>
            <w:tcW w:w="2127" w:type="dxa"/>
          </w:tcPr>
          <w:p w14:paraId="6A2947D2" w14:textId="77777777" w:rsidR="00801152" w:rsidRDefault="00801152" w:rsidP="007647B1">
            <w:r>
              <w:t>NOT NULL</w:t>
            </w:r>
          </w:p>
        </w:tc>
        <w:tc>
          <w:tcPr>
            <w:tcW w:w="2551" w:type="dxa"/>
          </w:tcPr>
          <w:p w14:paraId="4CB5339B" w14:textId="77777777" w:rsidR="00801152" w:rsidRDefault="00801152" w:rsidP="007647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complaint_tittel</w:t>
            </w:r>
            <w:proofErr w:type="spellEnd"/>
          </w:p>
        </w:tc>
      </w:tr>
      <w:tr w:rsidR="00801152" w14:paraId="3ADCA458" w14:textId="77777777" w:rsidTr="007647B1">
        <w:tc>
          <w:tcPr>
            <w:tcW w:w="2263" w:type="dxa"/>
          </w:tcPr>
          <w:p w14:paraId="28DC3987" w14:textId="77777777" w:rsidR="00801152" w:rsidRDefault="00801152" w:rsidP="007647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_id</w:t>
            </w:r>
          </w:p>
        </w:tc>
        <w:tc>
          <w:tcPr>
            <w:tcW w:w="1276" w:type="dxa"/>
          </w:tcPr>
          <w:p w14:paraId="2397C46A" w14:textId="77777777" w:rsidR="00801152" w:rsidRDefault="00801152" w:rsidP="007647B1">
            <w:r>
              <w:t xml:space="preserve">Int  </w:t>
            </w:r>
          </w:p>
        </w:tc>
        <w:tc>
          <w:tcPr>
            <w:tcW w:w="992" w:type="dxa"/>
          </w:tcPr>
          <w:p w14:paraId="1056DE38" w14:textId="77777777" w:rsidR="00801152" w:rsidRDefault="00801152" w:rsidP="007647B1">
            <w:r>
              <w:t>10</w:t>
            </w:r>
          </w:p>
        </w:tc>
        <w:tc>
          <w:tcPr>
            <w:tcW w:w="2127" w:type="dxa"/>
          </w:tcPr>
          <w:p w14:paraId="6F97B74C" w14:textId="77777777" w:rsidR="00801152" w:rsidRDefault="00801152" w:rsidP="007647B1">
            <w:r>
              <w:t>Foreign key</w:t>
            </w:r>
          </w:p>
        </w:tc>
        <w:tc>
          <w:tcPr>
            <w:tcW w:w="2551" w:type="dxa"/>
          </w:tcPr>
          <w:p w14:paraId="2A5FDE37" w14:textId="77777777" w:rsidR="00801152" w:rsidRDefault="00801152" w:rsidP="007647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_id</w:t>
            </w:r>
          </w:p>
        </w:tc>
      </w:tr>
      <w:tr w:rsidR="00801152" w14:paraId="4426FD3D" w14:textId="77777777" w:rsidTr="007647B1">
        <w:tc>
          <w:tcPr>
            <w:tcW w:w="2263" w:type="dxa"/>
          </w:tcPr>
          <w:p w14:paraId="3D999EEF" w14:textId="49FCAB57" w:rsidR="00801152" w:rsidRDefault="002D5E5C" w:rsidP="007647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booking</w:t>
            </w:r>
            <w:r>
              <w:rPr>
                <w:sz w:val="22"/>
                <w:szCs w:val="22"/>
              </w:rPr>
              <w:t xml:space="preserve"> </w:t>
            </w:r>
            <w:r w:rsidR="00801152">
              <w:rPr>
                <w:sz w:val="22"/>
                <w:szCs w:val="22"/>
              </w:rPr>
              <w:t>_date</w:t>
            </w:r>
          </w:p>
        </w:tc>
        <w:tc>
          <w:tcPr>
            <w:tcW w:w="1276" w:type="dxa"/>
          </w:tcPr>
          <w:p w14:paraId="4972FDEE" w14:textId="77777777" w:rsidR="00801152" w:rsidRDefault="00801152" w:rsidP="007647B1">
            <w:r>
              <w:t xml:space="preserve">Varchar </w:t>
            </w:r>
          </w:p>
        </w:tc>
        <w:tc>
          <w:tcPr>
            <w:tcW w:w="992" w:type="dxa"/>
          </w:tcPr>
          <w:p w14:paraId="5B847BC2" w14:textId="77777777" w:rsidR="00801152" w:rsidRDefault="00801152" w:rsidP="007647B1">
            <w:r>
              <w:t>50</w:t>
            </w:r>
          </w:p>
        </w:tc>
        <w:tc>
          <w:tcPr>
            <w:tcW w:w="2127" w:type="dxa"/>
          </w:tcPr>
          <w:p w14:paraId="048CBBB0" w14:textId="77777777" w:rsidR="00801152" w:rsidRDefault="00801152" w:rsidP="007647B1">
            <w:r>
              <w:t>NOT NULL</w:t>
            </w:r>
          </w:p>
        </w:tc>
        <w:tc>
          <w:tcPr>
            <w:tcW w:w="2551" w:type="dxa"/>
          </w:tcPr>
          <w:p w14:paraId="26090C3B" w14:textId="77777777" w:rsidR="00801152" w:rsidRDefault="00801152" w:rsidP="007647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complaint_date</w:t>
            </w:r>
            <w:proofErr w:type="spellEnd"/>
          </w:p>
        </w:tc>
      </w:tr>
      <w:tr w:rsidR="00801152" w14:paraId="58719307" w14:textId="77777777" w:rsidTr="007647B1">
        <w:tc>
          <w:tcPr>
            <w:tcW w:w="2263" w:type="dxa"/>
          </w:tcPr>
          <w:p w14:paraId="26CDE3C7" w14:textId="4DA8A4ED" w:rsidR="00801152" w:rsidRDefault="002D5E5C" w:rsidP="007647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booking</w:t>
            </w:r>
            <w:r>
              <w:rPr>
                <w:sz w:val="22"/>
                <w:szCs w:val="22"/>
              </w:rPr>
              <w:t xml:space="preserve"> </w:t>
            </w:r>
            <w:r w:rsidR="00801152">
              <w:rPr>
                <w:sz w:val="22"/>
                <w:szCs w:val="22"/>
              </w:rPr>
              <w:t>_status</w:t>
            </w:r>
          </w:p>
        </w:tc>
        <w:tc>
          <w:tcPr>
            <w:tcW w:w="1276" w:type="dxa"/>
          </w:tcPr>
          <w:p w14:paraId="43A8223C" w14:textId="77777777" w:rsidR="00801152" w:rsidRDefault="00801152" w:rsidP="007647B1">
            <w:r>
              <w:t>varchar</w:t>
            </w:r>
          </w:p>
        </w:tc>
        <w:tc>
          <w:tcPr>
            <w:tcW w:w="992" w:type="dxa"/>
          </w:tcPr>
          <w:p w14:paraId="24362294" w14:textId="77777777" w:rsidR="00801152" w:rsidRDefault="00801152" w:rsidP="007647B1">
            <w:r>
              <w:t>50</w:t>
            </w:r>
          </w:p>
        </w:tc>
        <w:tc>
          <w:tcPr>
            <w:tcW w:w="2127" w:type="dxa"/>
          </w:tcPr>
          <w:p w14:paraId="4BD945E1" w14:textId="77777777" w:rsidR="00801152" w:rsidRDefault="00801152" w:rsidP="007647B1">
            <w:r>
              <w:t>NOTNULL</w:t>
            </w:r>
          </w:p>
        </w:tc>
        <w:tc>
          <w:tcPr>
            <w:tcW w:w="2551" w:type="dxa"/>
          </w:tcPr>
          <w:p w14:paraId="695AB8D4" w14:textId="77777777" w:rsidR="00801152" w:rsidRDefault="00801152" w:rsidP="007647B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Complaint_status</w:t>
            </w:r>
            <w:proofErr w:type="spellEnd"/>
          </w:p>
        </w:tc>
      </w:tr>
    </w:tbl>
    <w:p w14:paraId="1822509B" w14:textId="77777777" w:rsidR="00801152" w:rsidRPr="00593FB9" w:rsidRDefault="00801152" w:rsidP="00801152">
      <w:pPr>
        <w:pStyle w:val="Header"/>
        <w:rPr>
          <w:sz w:val="22"/>
          <w:szCs w:val="22"/>
        </w:rPr>
      </w:pPr>
    </w:p>
    <w:p w14:paraId="7B582A26" w14:textId="77777777" w:rsidR="00801152" w:rsidRPr="00593FB9" w:rsidRDefault="00801152" w:rsidP="00593FB9">
      <w:pPr>
        <w:pStyle w:val="Header"/>
        <w:rPr>
          <w:sz w:val="22"/>
          <w:szCs w:val="22"/>
        </w:rPr>
      </w:pPr>
    </w:p>
    <w:sectPr w:rsidR="00801152" w:rsidRPr="00593F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19C11" w14:textId="77777777" w:rsidR="00860BC2" w:rsidRDefault="00860BC2" w:rsidP="008554EC">
      <w:r>
        <w:separator/>
      </w:r>
    </w:p>
  </w:endnote>
  <w:endnote w:type="continuationSeparator" w:id="0">
    <w:p w14:paraId="1EDAB6E2" w14:textId="77777777" w:rsidR="00860BC2" w:rsidRDefault="00860BC2" w:rsidP="0085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A0EF0" w14:textId="77777777" w:rsidR="00860BC2" w:rsidRDefault="00860BC2" w:rsidP="008554EC">
      <w:r>
        <w:separator/>
      </w:r>
    </w:p>
  </w:footnote>
  <w:footnote w:type="continuationSeparator" w:id="0">
    <w:p w14:paraId="109EC735" w14:textId="77777777" w:rsidR="00860BC2" w:rsidRDefault="00860BC2" w:rsidP="0085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EDC2C" w14:textId="77777777" w:rsidR="008554EC" w:rsidRDefault="008554EC">
    <w:pPr>
      <w:pStyle w:val="Header"/>
      <w:rPr>
        <w:sz w:val="22"/>
        <w:szCs w:val="22"/>
      </w:rPr>
    </w:pPr>
  </w:p>
  <w:p w14:paraId="36CB6D0E" w14:textId="77777777" w:rsidR="008554EC" w:rsidRPr="008554EC" w:rsidRDefault="008554E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EC"/>
    <w:rsid w:val="00006E12"/>
    <w:rsid w:val="00060328"/>
    <w:rsid w:val="00072E8A"/>
    <w:rsid w:val="00076E53"/>
    <w:rsid w:val="000C4706"/>
    <w:rsid w:val="000D2598"/>
    <w:rsid w:val="000D41C3"/>
    <w:rsid w:val="00155D36"/>
    <w:rsid w:val="00190503"/>
    <w:rsid w:val="00197F4D"/>
    <w:rsid w:val="001D06C1"/>
    <w:rsid w:val="001D2239"/>
    <w:rsid w:val="00211C55"/>
    <w:rsid w:val="002357AC"/>
    <w:rsid w:val="0026544A"/>
    <w:rsid w:val="00267973"/>
    <w:rsid w:val="00277892"/>
    <w:rsid w:val="002C1448"/>
    <w:rsid w:val="002C705A"/>
    <w:rsid w:val="002D5E5C"/>
    <w:rsid w:val="002D623E"/>
    <w:rsid w:val="002F5917"/>
    <w:rsid w:val="003414CA"/>
    <w:rsid w:val="00382951"/>
    <w:rsid w:val="00393C2D"/>
    <w:rsid w:val="0040253A"/>
    <w:rsid w:val="00406B1D"/>
    <w:rsid w:val="00426D3B"/>
    <w:rsid w:val="004974A5"/>
    <w:rsid w:val="004C1D00"/>
    <w:rsid w:val="004C2B9F"/>
    <w:rsid w:val="004C3A0B"/>
    <w:rsid w:val="00504311"/>
    <w:rsid w:val="0055021E"/>
    <w:rsid w:val="005519EC"/>
    <w:rsid w:val="00593FB9"/>
    <w:rsid w:val="005B5EFF"/>
    <w:rsid w:val="005D56A9"/>
    <w:rsid w:val="00641A99"/>
    <w:rsid w:val="006833FC"/>
    <w:rsid w:val="00690747"/>
    <w:rsid w:val="00690E1D"/>
    <w:rsid w:val="00696C87"/>
    <w:rsid w:val="006B632A"/>
    <w:rsid w:val="006C3717"/>
    <w:rsid w:val="007318E5"/>
    <w:rsid w:val="00756AB2"/>
    <w:rsid w:val="0076297A"/>
    <w:rsid w:val="007C2074"/>
    <w:rsid w:val="00801152"/>
    <w:rsid w:val="00817BBB"/>
    <w:rsid w:val="008229FC"/>
    <w:rsid w:val="0085325C"/>
    <w:rsid w:val="008554EC"/>
    <w:rsid w:val="00860BC2"/>
    <w:rsid w:val="008737F1"/>
    <w:rsid w:val="008A653A"/>
    <w:rsid w:val="008C4606"/>
    <w:rsid w:val="009256E6"/>
    <w:rsid w:val="00937F2C"/>
    <w:rsid w:val="00942A14"/>
    <w:rsid w:val="009879D3"/>
    <w:rsid w:val="009B1192"/>
    <w:rsid w:val="009C0B01"/>
    <w:rsid w:val="009C1177"/>
    <w:rsid w:val="00A22704"/>
    <w:rsid w:val="00AD56CB"/>
    <w:rsid w:val="00B00BFE"/>
    <w:rsid w:val="00B01993"/>
    <w:rsid w:val="00B21C41"/>
    <w:rsid w:val="00B23FD4"/>
    <w:rsid w:val="00B31E0A"/>
    <w:rsid w:val="00B42784"/>
    <w:rsid w:val="00B43ADF"/>
    <w:rsid w:val="00B90181"/>
    <w:rsid w:val="00B91B8E"/>
    <w:rsid w:val="00BA11DA"/>
    <w:rsid w:val="00BB3E12"/>
    <w:rsid w:val="00BB7BF2"/>
    <w:rsid w:val="00BC6B01"/>
    <w:rsid w:val="00BC6E06"/>
    <w:rsid w:val="00BD216A"/>
    <w:rsid w:val="00C011A7"/>
    <w:rsid w:val="00C475FE"/>
    <w:rsid w:val="00C62F92"/>
    <w:rsid w:val="00C83ECE"/>
    <w:rsid w:val="00C85698"/>
    <w:rsid w:val="00CA6189"/>
    <w:rsid w:val="00CB1B39"/>
    <w:rsid w:val="00CE2FE7"/>
    <w:rsid w:val="00CF1E13"/>
    <w:rsid w:val="00CF2453"/>
    <w:rsid w:val="00D06380"/>
    <w:rsid w:val="00D357C9"/>
    <w:rsid w:val="00D526A3"/>
    <w:rsid w:val="00D55591"/>
    <w:rsid w:val="00D82DE6"/>
    <w:rsid w:val="00D831C2"/>
    <w:rsid w:val="00DA1725"/>
    <w:rsid w:val="00DA2D4B"/>
    <w:rsid w:val="00DB13D1"/>
    <w:rsid w:val="00DC167F"/>
    <w:rsid w:val="00DE492D"/>
    <w:rsid w:val="00DE7378"/>
    <w:rsid w:val="00E03328"/>
    <w:rsid w:val="00E45949"/>
    <w:rsid w:val="00E56CD9"/>
    <w:rsid w:val="00E76BD5"/>
    <w:rsid w:val="00E91BED"/>
    <w:rsid w:val="00EA0833"/>
    <w:rsid w:val="00ED4E72"/>
    <w:rsid w:val="00EE4B20"/>
    <w:rsid w:val="00EF6E00"/>
    <w:rsid w:val="00F60313"/>
    <w:rsid w:val="00F82559"/>
    <w:rsid w:val="00FB122C"/>
    <w:rsid w:val="00FB7D40"/>
    <w:rsid w:val="00FD183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C0E31"/>
  <w15:chartTrackingRefBased/>
  <w15:docId w15:val="{1ACFDDBE-6A26-4742-9014-9AE4CD62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554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5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4EC"/>
  </w:style>
  <w:style w:type="paragraph" w:styleId="Footer">
    <w:name w:val="footer"/>
    <w:basedOn w:val="Normal"/>
    <w:link w:val="FooterChar"/>
    <w:uiPriority w:val="99"/>
    <w:unhideWhenUsed/>
    <w:rsid w:val="00855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3D24-D460-4089-994F-54CB9959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eldhoseviju452@gmail.com</dc:creator>
  <cp:keywords/>
  <dc:description/>
  <cp:lastModifiedBy>arjun vinayak</cp:lastModifiedBy>
  <cp:revision>84</cp:revision>
  <dcterms:created xsi:type="dcterms:W3CDTF">2025-06-30T18:32:00Z</dcterms:created>
  <dcterms:modified xsi:type="dcterms:W3CDTF">2025-07-06T07:59:00Z</dcterms:modified>
</cp:coreProperties>
</file>